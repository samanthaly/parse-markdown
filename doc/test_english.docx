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del w:id="0" w:author="李腾" w:date="2019-09-24T15:28:15Z"/>
          <w:rFonts w:ascii="Times New Roman" w:hAnsi="Times New Roman" w:eastAsia="宋体" w:cs="Times New Roman"/>
          <w:sz w:val="24"/>
          <w:szCs w:val="24"/>
        </w:rPr>
      </w:pPr>
    </w:p>
    <w:p>
      <w:pPr>
        <w:rPr>
          <w:del w:id="1" w:author="李腾" w:date="2019-09-24T15:28:15Z"/>
          <w:rFonts w:ascii="Times New Roman" w:hAnsi="Times New Roman" w:eastAsia="宋体" w:cs="Times New Roman"/>
          <w:szCs w:val="24"/>
        </w:rPr>
      </w:pPr>
    </w:p>
    <w:p>
      <w:pPr>
        <w:rPr>
          <w:del w:id="2" w:author="李腾" w:date="2019-09-24T15:28:15Z"/>
          <w:rFonts w:ascii="Times New Roman" w:hAnsi="Times New Roman" w:eastAsia="宋体" w:cs="Times New Roman"/>
          <w:szCs w:val="24"/>
        </w:rPr>
      </w:pPr>
    </w:p>
    <w:p>
      <w:pPr>
        <w:rPr>
          <w:del w:id="3" w:author="李腾" w:date="2019-09-24T15:28:15Z"/>
          <w:rFonts w:ascii="Times New Roman" w:hAnsi="Times New Roman" w:eastAsia="宋体" w:cs="Times New Roman"/>
          <w:szCs w:val="24"/>
        </w:rPr>
      </w:pPr>
    </w:p>
    <w:p>
      <w:pPr>
        <w:rPr>
          <w:del w:id="4" w:author="李腾" w:date="2019-09-24T15:28:15Z"/>
          <w:rFonts w:ascii="Times New Roman" w:hAnsi="Times New Roman" w:eastAsia="宋体" w:cs="Times New Roman"/>
          <w:szCs w:val="24"/>
        </w:rPr>
      </w:pPr>
    </w:p>
    <w:p>
      <w:pPr>
        <w:rPr>
          <w:del w:id="5" w:author="李腾" w:date="2019-09-24T15:28:15Z"/>
          <w:rFonts w:ascii="Times New Roman" w:hAnsi="Times New Roman" w:eastAsia="宋体" w:cs="Times New Roman"/>
          <w:szCs w:val="24"/>
        </w:rPr>
      </w:pPr>
    </w:p>
    <w:p>
      <w:pPr>
        <w:rPr>
          <w:del w:id="6" w:author="李腾" w:date="2019-09-24T15:28:15Z"/>
          <w:rFonts w:ascii="Times New Roman" w:hAnsi="Times New Roman" w:eastAsia="宋体" w:cs="Times New Roman"/>
          <w:szCs w:val="24"/>
        </w:rPr>
      </w:pPr>
    </w:p>
    <w:p>
      <w:pPr>
        <w:rPr>
          <w:del w:id="7" w:author="李腾" w:date="2019-09-24T15:28:15Z"/>
          <w:rFonts w:ascii="Times New Roman" w:hAnsi="Times New Roman" w:eastAsia="宋体" w:cs="Times New Roman"/>
          <w:szCs w:val="24"/>
        </w:rPr>
      </w:pPr>
    </w:p>
    <w:p>
      <w:pPr>
        <w:jc w:val="center"/>
        <w:rPr>
          <w:del w:id="8" w:author="李腾" w:date="2019-09-24T15:28:15Z"/>
          <w:rFonts w:ascii="Times New Roman" w:hAnsi="Times New Roman" w:eastAsia="宋体" w:cs="Times New Roman"/>
          <w:szCs w:val="24"/>
        </w:rPr>
      </w:pPr>
      <w:del w:id="9" w:author="李腾" w:date="2019-09-24T15:28:15Z">
        <w:r>
          <w:rPr>
            <w:rFonts w:ascii="宋体" w:hAnsi="宋体" w:eastAsia="宋体" w:cs="宋体"/>
            <w:kern w:val="0"/>
            <w:sz w:val="24"/>
            <w:szCs w:val="24"/>
          </w:rPr>
          <w:fldChar w:fldCharType="begin"/>
        </w:r>
      </w:del>
      <w:del w:id="10" w:author="李腾" w:date="2019-09-24T15:28:15Z">
        <w:r>
          <w:rPr>
            <w:rFonts w:ascii="宋体" w:hAnsi="宋体" w:eastAsia="宋体" w:cs="宋体"/>
            <w:kern w:val="0"/>
            <w:sz w:val="24"/>
            <w:szCs w:val="24"/>
          </w:rPr>
          <w:delInstrText xml:space="preserve"> INCLUDEPICTURE  "C:\\Users\\16-17-2\\论文\\13级论文电子稿\\中英合作\\Application Data\\Tencent\\Users\\80183418\\QQ\\WinTemp\\RichOle\\~J8SABDP(%$D[VNSSE{_@GA.jpg" \* MERGEFORMATINET </w:delInstrText>
        </w:r>
      </w:del>
      <w:del w:id="11" w:author="李腾" w:date="2019-09-24T15:28:15Z">
        <w:r>
          <w:rPr>
            <w:rFonts w:ascii="宋体" w:hAnsi="宋体" w:eastAsia="宋体" w:cs="宋体"/>
            <w:kern w:val="0"/>
            <w:sz w:val="24"/>
            <w:szCs w:val="24"/>
          </w:rPr>
          <w:fldChar w:fldCharType="separate"/>
        </w:r>
      </w:del>
      <w:del w:id="12" w:author="李腾" w:date="2019-09-24T15:28:15Z">
        <w:r>
          <w:rPr>
            <w:rFonts w:ascii="宋体" w:hAnsi="宋体" w:eastAsia="宋体" w:cs="宋体"/>
            <w:kern w:val="0"/>
            <w:sz w:val="24"/>
            <w:szCs w:val="24"/>
          </w:rPr>
          <w:fldChar w:fldCharType="begin"/>
        </w:r>
      </w:del>
      <w:del w:id="13" w:author="李腾" w:date="2019-09-24T15:28:15Z">
        <w:r>
          <w:rPr>
            <w:rFonts w:ascii="宋体" w:hAnsi="宋体" w:eastAsia="宋体" w:cs="宋体"/>
            <w:kern w:val="0"/>
            <w:sz w:val="24"/>
            <w:szCs w:val="24"/>
          </w:rPr>
          <w:delInstrText xml:space="preserve"> INCLUDEPICTURE  "C:\\Users\\16-17-2\\论文\\13级论文电子稿\\中英合作\\Application Data\\Tencent\\Users\\80183418\\QQ\\WinTemp\\RichOle\\~J8SABDP(%$D[VNSSE{_@GA.jpg" \* MERGEFORMATINET </w:delInstrText>
        </w:r>
      </w:del>
      <w:del w:id="14" w:author="李腾" w:date="2019-09-24T15:28:15Z">
        <w:r>
          <w:rPr>
            <w:rFonts w:ascii="宋体" w:hAnsi="宋体" w:eastAsia="宋体" w:cs="宋体"/>
            <w:kern w:val="0"/>
            <w:sz w:val="24"/>
            <w:szCs w:val="24"/>
          </w:rPr>
          <w:fldChar w:fldCharType="separate"/>
        </w:r>
      </w:del>
      <w:del w:id="15" w:author="李腾" w:date="2019-09-24T15:28:15Z">
        <w:r>
          <w:rPr>
            <w:rFonts w:ascii="宋体" w:hAnsi="宋体" w:eastAsia="宋体" w:cs="宋体"/>
            <w:kern w:val="0"/>
            <w:sz w:val="24"/>
            <w:szCs w:val="24"/>
          </w:rPr>
          <w:fldChar w:fldCharType="begin"/>
        </w:r>
      </w:del>
      <w:del w:id="16" w:author="李腾" w:date="2019-09-24T15:28:15Z">
        <w:r>
          <w:rPr>
            <w:rFonts w:ascii="宋体" w:hAnsi="宋体" w:eastAsia="宋体" w:cs="宋体"/>
            <w:kern w:val="0"/>
            <w:sz w:val="24"/>
            <w:szCs w:val="24"/>
          </w:rPr>
          <w:delInstrText xml:space="preserve"> INCLUDEPICTURE  "C:\\Users\\16-17-2\\论文\\13级论文电子稿\\中英合作\\Application Data\\Tencent\\Users\\80183418\\QQ\\WinTemp\\RichOle\\~J8SABDP(%$D[VNSSE{_@GA.jpg" \* MERGEFORMATINET </w:delInstrText>
        </w:r>
      </w:del>
      <w:del w:id="17" w:author="李腾" w:date="2019-09-24T15:28:15Z">
        <w:r>
          <w:rPr>
            <w:rFonts w:ascii="宋体" w:hAnsi="宋体" w:eastAsia="宋体" w:cs="宋体"/>
            <w:kern w:val="0"/>
            <w:sz w:val="24"/>
            <w:szCs w:val="24"/>
          </w:rPr>
          <w:fldChar w:fldCharType="separate"/>
        </w:r>
      </w:del>
      <w:del w:id="18" w:author="李腾" w:date="2019-09-24T15:28:15Z">
        <w:r>
          <w:rPr>
            <w:rFonts w:ascii="宋体" w:hAnsi="宋体" w:eastAsia="宋体" w:cs="宋体"/>
            <w:kern w:val="0"/>
            <w:sz w:val="24"/>
            <w:szCs w:val="24"/>
          </w:rPr>
          <w:fldChar w:fldCharType="begin"/>
        </w:r>
      </w:del>
      <w:del w:id="19" w:author="李腾" w:date="2019-09-24T15:28:15Z">
        <w:r>
          <w:rPr>
            <w:rFonts w:ascii="宋体" w:hAnsi="宋体" w:eastAsia="宋体" w:cs="宋体"/>
            <w:kern w:val="0"/>
            <w:sz w:val="24"/>
            <w:szCs w:val="24"/>
          </w:rPr>
          <w:delInstrText xml:space="preserve"> INCLUDEPICTURE  "C:\\Users\\16-17-2\\论文\\13级论文电子稿\\中英合作\\Application Data\\Tencent\\Users\\80183418\\QQ\\WinTemp\\RichOle\\~J8SABDP(%$D[VNSSE{_@GA.jpg" \* MERGEFORMATINET </w:delInstrText>
        </w:r>
      </w:del>
      <w:del w:id="20" w:author="李腾" w:date="2019-09-24T15:28:15Z">
        <w:r>
          <w:rPr>
            <w:rFonts w:ascii="宋体" w:hAnsi="宋体" w:eastAsia="宋体" w:cs="宋体"/>
            <w:kern w:val="0"/>
            <w:sz w:val="24"/>
            <w:szCs w:val="24"/>
          </w:rPr>
          <w:fldChar w:fldCharType="separate"/>
        </w:r>
      </w:del>
      <w:del w:id="21" w:author="李腾" w:date="2019-09-24T15:28:15Z">
        <w:r>
          <w:rPr>
            <w:rFonts w:ascii="宋体" w:hAnsi="宋体" w:eastAsia="宋体" w:cs="宋体"/>
            <w:kern w:val="0"/>
            <w:sz w:val="24"/>
            <w:szCs w:val="24"/>
          </w:rPr>
          <w:fldChar w:fldCharType="begin"/>
        </w:r>
      </w:del>
      <w:del w:id="22" w:author="李腾" w:date="2019-09-24T15:28:15Z">
        <w:r>
          <w:rPr>
            <w:rFonts w:ascii="宋体" w:hAnsi="宋体" w:eastAsia="宋体" w:cs="宋体"/>
            <w:kern w:val="0"/>
            <w:sz w:val="24"/>
            <w:szCs w:val="24"/>
          </w:rPr>
          <w:delInstrText xml:space="preserve"> INCLUDEPICTURE  "C:\\Users\\16-17-2\\论文\\13级论文电子稿\\中英合作\\Application Data\\Tencent\\Users\\80183418\\QQ\\WinTemp\\RichOle\\~J8SABDP(%$D[VNSSE{_@GA.jpg" \* MERGEFORMATINET </w:delInstrText>
        </w:r>
      </w:del>
      <w:del w:id="23" w:author="李腾" w:date="2019-09-24T15:28:15Z">
        <w:r>
          <w:rPr>
            <w:rFonts w:ascii="宋体" w:hAnsi="宋体" w:eastAsia="宋体" w:cs="宋体"/>
            <w:kern w:val="0"/>
            <w:sz w:val="24"/>
            <w:szCs w:val="24"/>
          </w:rPr>
          <w:fldChar w:fldCharType="separate"/>
        </w:r>
      </w:del>
      <w:del w:id="24" w:author="李腾" w:date="2019-09-24T15:28:15Z">
        <w:r>
          <w:rPr>
            <w:rFonts w:ascii="宋体" w:hAnsi="宋体" w:eastAsia="宋体" w:cs="宋体"/>
            <w:kern w:val="0"/>
            <w:sz w:val="24"/>
            <w:szCs w:val="24"/>
          </w:rPr>
          <w:fldChar w:fldCharType="begin"/>
        </w:r>
      </w:del>
      <w:del w:id="25" w:author="李腾" w:date="2019-09-24T15:28:15Z">
        <w:r>
          <w:rPr>
            <w:rFonts w:ascii="宋体" w:hAnsi="宋体" w:eastAsia="宋体" w:cs="宋体"/>
            <w:kern w:val="0"/>
            <w:sz w:val="24"/>
            <w:szCs w:val="24"/>
          </w:rPr>
          <w:delInstrText xml:space="preserve"> INCLUDEPICTURE  "C:\\Users\\16-17-2\\论文\\13级论文电子稿\\中英合作\\Application Data\\Tencent\\Users\\80183418\\QQ\\WinTemp\\RichOle\\~J8SABDP(%$D[VNSSE{_@GA.jpg" \* MERGEFORMATINET </w:delInstrText>
        </w:r>
      </w:del>
      <w:del w:id="26" w:author="李腾" w:date="2019-09-24T15:28:15Z">
        <w:r>
          <w:rPr>
            <w:rFonts w:ascii="宋体" w:hAnsi="宋体" w:eastAsia="宋体" w:cs="宋体"/>
            <w:kern w:val="0"/>
            <w:sz w:val="24"/>
            <w:szCs w:val="24"/>
          </w:rPr>
          <w:fldChar w:fldCharType="separate"/>
        </w:r>
      </w:del>
      <w:del w:id="27" w:author="李腾" w:date="2019-09-24T15:28:15Z">
        <w:r>
          <w:rPr>
            <w:rFonts w:ascii="宋体" w:hAnsi="宋体" w:eastAsia="宋体" w:cs="宋体"/>
            <w:kern w:val="0"/>
            <w:sz w:val="24"/>
            <w:szCs w:val="24"/>
          </w:rPr>
          <w:fldChar w:fldCharType="begin"/>
        </w:r>
      </w:del>
      <w:del w:id="28" w:author="李腾" w:date="2019-09-24T15:28:15Z">
        <w:r>
          <w:rPr>
            <w:rFonts w:ascii="宋体" w:hAnsi="宋体" w:eastAsia="宋体" w:cs="宋体"/>
            <w:kern w:val="0"/>
            <w:sz w:val="24"/>
            <w:szCs w:val="24"/>
          </w:rPr>
          <w:delInstrText xml:space="preserve"> INCLUDEPICTURE  "C:\\Users\\16-17-2\\论文\\13级论文电子稿\\中英合作\\Application Data\\Tencent\\Users\\80183418\\QQ\\WinTemp\\RichOle\\~J8SABDP(%$D[VNSSE{_@GA.jpg" \* MERGEFORMATINET </w:delInstrText>
        </w:r>
      </w:del>
      <w:del w:id="29" w:author="李腾" w:date="2019-09-24T15:28:15Z">
        <w:r>
          <w:rPr>
            <w:rFonts w:ascii="宋体" w:hAnsi="宋体" w:eastAsia="宋体" w:cs="宋体"/>
            <w:kern w:val="0"/>
            <w:sz w:val="24"/>
            <w:szCs w:val="24"/>
          </w:rPr>
          <w:fldChar w:fldCharType="separate"/>
        </w:r>
      </w:del>
      <w:del w:id="30" w:author="李腾" w:date="2019-09-24T15:28:15Z">
        <w:r>
          <w:rPr>
            <w:rFonts w:ascii="宋体" w:hAnsi="宋体" w:eastAsia="宋体" w:cs="宋体"/>
            <w:kern w:val="0"/>
            <w:sz w:val="24"/>
            <w:szCs w:val="24"/>
          </w:rPr>
          <w:fldChar w:fldCharType="begin"/>
        </w:r>
      </w:del>
      <w:del w:id="31" w:author="李腾" w:date="2019-09-24T15:28:15Z">
        <w:r>
          <w:rPr>
            <w:rFonts w:ascii="宋体" w:hAnsi="宋体" w:eastAsia="宋体" w:cs="宋体"/>
            <w:kern w:val="0"/>
            <w:sz w:val="24"/>
            <w:szCs w:val="24"/>
          </w:rPr>
          <w:delInstrText xml:space="preserve"> INCLUDEPICTURE  "C:\\Users\\16-17-2\\论文\\13级论文电子稿\\中英合作\\Application Data\\Tencent\\Users\\80183418\\QQ\\WinTemp\\RichOle\\~J8SABDP(%$D[VNSSE{_@GA.jpg" \* MERGEFORMATINET </w:delInstrText>
        </w:r>
      </w:del>
      <w:del w:id="32" w:author="李腾" w:date="2019-09-24T15:28:15Z">
        <w:r>
          <w:rPr>
            <w:rFonts w:ascii="宋体" w:hAnsi="宋体" w:eastAsia="宋体" w:cs="宋体"/>
            <w:kern w:val="0"/>
            <w:sz w:val="24"/>
            <w:szCs w:val="24"/>
          </w:rPr>
          <w:fldChar w:fldCharType="separate"/>
        </w:r>
      </w:del>
      <w:del w:id="33" w:author="李腾" w:date="2019-09-24T15:28:15Z">
        <w:r>
          <w:rPr>
            <w:rFonts w:ascii="宋体" w:hAnsi="宋体" w:eastAsia="宋体" w:cs="宋体"/>
            <w:kern w:val="0"/>
            <w:sz w:val="24"/>
            <w:szCs w:val="24"/>
          </w:rPr>
          <w:fldChar w:fldCharType="begin"/>
        </w:r>
      </w:del>
      <w:del w:id="34" w:author="李腾" w:date="2019-09-24T15:28:15Z">
        <w:r>
          <w:rPr>
            <w:rFonts w:ascii="宋体" w:hAnsi="宋体" w:eastAsia="宋体" w:cs="宋体"/>
            <w:kern w:val="0"/>
            <w:sz w:val="24"/>
            <w:szCs w:val="24"/>
          </w:rPr>
          <w:delInstrText xml:space="preserve"> INCLUDEPICTURE  "C:\\Users\\16-17-2\\论文\\13级论文电子稿\\中英合作\\Application Data\\Tencent\\Users\\80183418\\QQ\\WinTemp\\RichOle\\~J8SABDP(%$D[VNSSE{_@GA.jpg" \* MERGEFORMATINET </w:delInstrText>
        </w:r>
      </w:del>
      <w:del w:id="35" w:author="李腾" w:date="2019-09-24T15:28:15Z">
        <w:r>
          <w:rPr>
            <w:rFonts w:ascii="宋体" w:hAnsi="宋体" w:eastAsia="宋体" w:cs="宋体"/>
            <w:kern w:val="0"/>
            <w:sz w:val="24"/>
            <w:szCs w:val="24"/>
          </w:rPr>
          <w:fldChar w:fldCharType="separate"/>
        </w:r>
      </w:del>
      <w:del w:id="36" w:author="李腾" w:date="2019-09-24T15:28:15Z">
        <w:r>
          <w:rPr>
            <w:rFonts w:ascii="宋体" w:hAnsi="宋体" w:eastAsia="宋体" w:cs="宋体"/>
            <w:kern w:val="0"/>
            <w:sz w:val="24"/>
            <w:szCs w:val="24"/>
          </w:rPr>
          <w:fldChar w:fldCharType="begin"/>
        </w:r>
      </w:del>
      <w:del w:id="37" w:author="李腾" w:date="2019-09-24T15:28:15Z">
        <w:r>
          <w:rPr>
            <w:rFonts w:ascii="宋体" w:hAnsi="宋体" w:eastAsia="宋体" w:cs="宋体"/>
            <w:kern w:val="0"/>
            <w:sz w:val="24"/>
            <w:szCs w:val="24"/>
          </w:rPr>
          <w:delInstrText xml:space="preserve"> INCLUDEPICTURE  "C:\\Users\\16-17-2\\论文\\13级论文电子稿\\中英合作\\Application Data\\Tencent\\Users\\80183418\\QQ\\WinTemp\\RichOle\\~J8SABDP(%$D[VNSSE{_@GA.jpg" \* MERGEFORMATINET </w:delInstrText>
        </w:r>
      </w:del>
      <w:del w:id="38" w:author="李腾" w:date="2019-09-24T15:28:15Z">
        <w:r>
          <w:rPr>
            <w:rFonts w:ascii="宋体" w:hAnsi="宋体" w:eastAsia="宋体" w:cs="宋体"/>
            <w:kern w:val="0"/>
            <w:sz w:val="24"/>
            <w:szCs w:val="24"/>
          </w:rPr>
          <w:fldChar w:fldCharType="separate"/>
        </w:r>
      </w:del>
      <w:del w:id="39" w:author="李腾" w:date="2019-09-24T15:28:15Z">
        <w:r>
          <w:rPr>
            <w:rFonts w:ascii="宋体" w:hAnsi="宋体" w:eastAsia="宋体" w:cs="宋体"/>
            <w:kern w:val="0"/>
            <w:sz w:val="24"/>
            <w:szCs w:val="24"/>
          </w:rPr>
          <w:fldChar w:fldCharType="begin"/>
        </w:r>
      </w:del>
      <w:del w:id="40" w:author="李腾" w:date="2019-09-24T15:28:15Z">
        <w:r>
          <w:rPr>
            <w:rFonts w:ascii="宋体" w:hAnsi="宋体" w:eastAsia="宋体" w:cs="宋体"/>
            <w:kern w:val="0"/>
            <w:sz w:val="24"/>
            <w:szCs w:val="24"/>
          </w:rPr>
          <w:delInstrText xml:space="preserve"> INCLUDEPICTURE  "C:\\X61-D\\X61-新娃娃文档\\16-17-2\\论文\\13级论文电子稿\\中英合作\\Application Data\\Tencent\\Users\\80183418\\QQ\\WinTemp\\RichOle\\~J8SABDP(%$D[VNSSE{_@GA.jpg" \* MERGEFORMATINET </w:delInstrText>
        </w:r>
      </w:del>
      <w:del w:id="41" w:author="李腾" w:date="2019-09-24T15:28:15Z">
        <w:r>
          <w:rPr>
            <w:rFonts w:ascii="宋体" w:hAnsi="宋体" w:eastAsia="宋体" w:cs="宋体"/>
            <w:kern w:val="0"/>
            <w:sz w:val="24"/>
            <w:szCs w:val="24"/>
          </w:rPr>
          <w:fldChar w:fldCharType="separate"/>
        </w:r>
      </w:del>
      <w:del w:id="42" w:author="李腾" w:date="2019-09-24T15:28:15Z">
        <w:r>
          <w:rPr>
            <w:rFonts w:ascii="宋体" w:hAnsi="宋体" w:eastAsia="宋体" w:cs="宋体"/>
            <w:kern w:val="0"/>
            <w:sz w:val="24"/>
            <w:szCs w:val="24"/>
          </w:rPr>
          <w:fldChar w:fldCharType="begin"/>
        </w:r>
      </w:del>
      <w:del w:id="43" w:author="李腾" w:date="2019-09-24T15:28:15Z">
        <w:r>
          <w:rPr>
            <w:rFonts w:ascii="宋体" w:hAnsi="宋体" w:eastAsia="宋体" w:cs="宋体"/>
            <w:kern w:val="0"/>
            <w:sz w:val="24"/>
            <w:szCs w:val="24"/>
          </w:rPr>
          <w:delInstrText xml:space="preserve"> INCLUDEPICTURE  "\\\\localhost\\16-17-2\\论文\\13级论文电子稿\\中英合作\\Application Data\\Tencent\\Users\\80183418\\QQ\\WinTemp\\RichOle\\~J8SABDP(%$D[VNSSE{_@GA.jpg" \* MERGEFORMATINET </w:delInstrText>
        </w:r>
      </w:del>
      <w:del w:id="44" w:author="李腾" w:date="2019-09-24T15:28:15Z">
        <w:r>
          <w:rPr>
            <w:rFonts w:ascii="宋体" w:hAnsi="宋体" w:eastAsia="宋体" w:cs="宋体"/>
            <w:kern w:val="0"/>
            <w:sz w:val="24"/>
            <w:szCs w:val="24"/>
          </w:rPr>
          <w:fldChar w:fldCharType="separate"/>
        </w:r>
      </w:del>
      <w:del w:id="45" w:author="李腾" w:date="2019-09-24T15:28:15Z">
        <w:r>
          <w:rPr>
            <w:rFonts w:ascii="宋体" w:hAnsi="宋体" w:eastAsia="宋体" w:cs="宋体"/>
            <w:kern w:val="0"/>
            <w:sz w:val="24"/>
            <w:szCs w:val="24"/>
          </w:rPr>
          <w:pict>
            <v:shape id="_x0000_i1025" o:spt="75" type="#_x0000_t75" style="height:51.2pt;width:330.4pt;" filled="f" o:preferrelative="t" stroked="f" coordsize="21600,21600">
              <v:path/>
              <v:fill on="f" focussize="0,0"/>
              <v:stroke on="f" joinstyle="miter"/>
              <v:imagedata r:id="rId6" r:href="rId7" gain="163840f" blacklevel="1966f" grayscale="t" bilevel="t" o:title=""/>
              <o:lock v:ext="edit" aspectratio="t"/>
              <w10:wrap type="none"/>
              <w10:anchorlock/>
            </v:shape>
          </w:pict>
        </w:r>
      </w:del>
      <w:del w:id="47" w:author="李腾" w:date="2019-09-24T15:28:15Z">
        <w:r>
          <w:rPr>
            <w:rFonts w:ascii="宋体" w:hAnsi="宋体" w:eastAsia="宋体" w:cs="宋体"/>
            <w:kern w:val="0"/>
            <w:sz w:val="24"/>
            <w:szCs w:val="24"/>
          </w:rPr>
          <w:fldChar w:fldCharType="end"/>
        </w:r>
      </w:del>
      <w:del w:id="48" w:author="李腾" w:date="2019-09-24T15:28:15Z">
        <w:r>
          <w:rPr>
            <w:rFonts w:ascii="宋体" w:hAnsi="宋体" w:eastAsia="宋体" w:cs="宋体"/>
            <w:kern w:val="0"/>
            <w:sz w:val="24"/>
            <w:szCs w:val="24"/>
          </w:rPr>
          <w:fldChar w:fldCharType="end"/>
        </w:r>
      </w:del>
      <w:del w:id="49" w:author="李腾" w:date="2019-09-24T15:28:15Z">
        <w:r>
          <w:rPr>
            <w:rFonts w:ascii="宋体" w:hAnsi="宋体" w:eastAsia="宋体" w:cs="宋体"/>
            <w:kern w:val="0"/>
            <w:sz w:val="24"/>
            <w:szCs w:val="24"/>
          </w:rPr>
          <w:fldChar w:fldCharType="end"/>
        </w:r>
      </w:del>
      <w:del w:id="50" w:author="李腾" w:date="2019-09-24T15:28:15Z">
        <w:r>
          <w:rPr>
            <w:rFonts w:ascii="宋体" w:hAnsi="宋体" w:eastAsia="宋体" w:cs="宋体"/>
            <w:kern w:val="0"/>
            <w:sz w:val="24"/>
            <w:szCs w:val="24"/>
          </w:rPr>
          <w:fldChar w:fldCharType="end"/>
        </w:r>
      </w:del>
      <w:del w:id="51" w:author="李腾" w:date="2019-09-24T15:28:15Z">
        <w:r>
          <w:rPr>
            <w:rFonts w:ascii="宋体" w:hAnsi="宋体" w:eastAsia="宋体" w:cs="宋体"/>
            <w:kern w:val="0"/>
            <w:sz w:val="24"/>
            <w:szCs w:val="24"/>
          </w:rPr>
          <w:fldChar w:fldCharType="end"/>
        </w:r>
      </w:del>
      <w:del w:id="52" w:author="李腾" w:date="2019-09-24T15:28:15Z">
        <w:r>
          <w:rPr>
            <w:rFonts w:ascii="宋体" w:hAnsi="宋体" w:eastAsia="宋体" w:cs="宋体"/>
            <w:kern w:val="0"/>
            <w:sz w:val="24"/>
            <w:szCs w:val="24"/>
          </w:rPr>
          <w:fldChar w:fldCharType="end"/>
        </w:r>
      </w:del>
      <w:del w:id="53" w:author="李腾" w:date="2019-09-24T15:28:15Z">
        <w:r>
          <w:rPr>
            <w:rFonts w:ascii="宋体" w:hAnsi="宋体" w:eastAsia="宋体" w:cs="宋体"/>
            <w:kern w:val="0"/>
            <w:sz w:val="24"/>
            <w:szCs w:val="24"/>
          </w:rPr>
          <w:fldChar w:fldCharType="end"/>
        </w:r>
      </w:del>
      <w:del w:id="54" w:author="李腾" w:date="2019-09-24T15:28:15Z">
        <w:r>
          <w:rPr>
            <w:rFonts w:ascii="宋体" w:hAnsi="宋体" w:eastAsia="宋体" w:cs="宋体"/>
            <w:kern w:val="0"/>
            <w:sz w:val="24"/>
            <w:szCs w:val="24"/>
          </w:rPr>
          <w:fldChar w:fldCharType="end"/>
        </w:r>
      </w:del>
      <w:del w:id="55" w:author="李腾" w:date="2019-09-24T15:28:15Z">
        <w:r>
          <w:rPr>
            <w:rFonts w:ascii="宋体" w:hAnsi="宋体" w:eastAsia="宋体" w:cs="宋体"/>
            <w:kern w:val="0"/>
            <w:sz w:val="24"/>
            <w:szCs w:val="24"/>
          </w:rPr>
          <w:fldChar w:fldCharType="end"/>
        </w:r>
      </w:del>
      <w:del w:id="56" w:author="李腾" w:date="2019-09-24T15:28:15Z">
        <w:r>
          <w:rPr>
            <w:rFonts w:ascii="宋体" w:hAnsi="宋体" w:eastAsia="宋体" w:cs="宋体"/>
            <w:kern w:val="0"/>
            <w:sz w:val="24"/>
            <w:szCs w:val="24"/>
          </w:rPr>
          <w:fldChar w:fldCharType="end"/>
        </w:r>
      </w:del>
      <w:del w:id="57" w:author="李腾" w:date="2019-09-24T15:28:15Z">
        <w:r>
          <w:rPr>
            <w:rFonts w:ascii="宋体" w:hAnsi="宋体" w:eastAsia="宋体" w:cs="宋体"/>
            <w:kern w:val="0"/>
            <w:sz w:val="24"/>
            <w:szCs w:val="24"/>
          </w:rPr>
          <w:fldChar w:fldCharType="end"/>
        </w:r>
      </w:del>
      <w:del w:id="58" w:author="李腾" w:date="2019-09-24T15:28:15Z">
        <w:r>
          <w:rPr>
            <w:rFonts w:ascii="宋体" w:hAnsi="宋体" w:eastAsia="宋体" w:cs="宋体"/>
            <w:kern w:val="0"/>
            <w:sz w:val="24"/>
            <w:szCs w:val="24"/>
          </w:rPr>
          <w:fldChar w:fldCharType="end"/>
        </w:r>
      </w:del>
    </w:p>
    <w:p>
      <w:pPr>
        <w:rPr>
          <w:del w:id="59" w:author="李腾" w:date="2019-09-24T15:28:15Z"/>
          <w:rFonts w:ascii="Times New Roman" w:hAnsi="Times New Roman" w:eastAsia="宋体" w:cs="Times New Roman"/>
          <w:szCs w:val="24"/>
        </w:rPr>
      </w:pPr>
    </w:p>
    <w:p>
      <w:pPr>
        <w:rPr>
          <w:del w:id="60" w:author="李腾" w:date="2019-09-24T15:28:15Z"/>
          <w:rFonts w:ascii="Times New Roman" w:hAnsi="Times New Roman" w:eastAsia="宋体" w:cs="Times New Roman"/>
          <w:szCs w:val="24"/>
        </w:rPr>
      </w:pPr>
    </w:p>
    <w:p>
      <w:pPr>
        <w:rPr>
          <w:del w:id="61" w:author="李腾" w:date="2019-09-24T15:28:15Z"/>
          <w:rFonts w:ascii="Times New Roman" w:hAnsi="Times New Roman" w:eastAsia="宋体" w:cs="Times New Roman"/>
          <w:szCs w:val="24"/>
        </w:rPr>
      </w:pPr>
    </w:p>
    <w:p>
      <w:pPr>
        <w:rPr>
          <w:del w:id="62" w:author="李腾" w:date="2019-09-24T15:28:15Z"/>
          <w:rFonts w:ascii="Times New Roman" w:hAnsi="Times New Roman" w:eastAsia="宋体" w:cs="Times New Roman"/>
          <w:szCs w:val="24"/>
        </w:rPr>
      </w:pPr>
    </w:p>
    <w:p>
      <w:pPr>
        <w:jc w:val="center"/>
        <w:rPr>
          <w:del w:id="63" w:author="李腾" w:date="2019-09-24T15:28:15Z"/>
          <w:rFonts w:ascii="黑体" w:hAnsi="宋体" w:eastAsia="黑体" w:cs="Times New Roman"/>
          <w:sz w:val="84"/>
          <w:szCs w:val="52"/>
        </w:rPr>
      </w:pPr>
      <w:del w:id="64" w:author="李腾" w:date="2019-09-24T15:28:15Z">
        <w:r>
          <w:rPr>
            <w:rFonts w:hint="eastAsia" w:ascii="黑体" w:hAnsi="宋体" w:eastAsia="黑体" w:cs="Times New Roman"/>
            <w:spacing w:val="140"/>
            <w:kern w:val="0"/>
            <w:sz w:val="84"/>
            <w:szCs w:val="52"/>
            <w:fitText w:val="4200" w:id="0"/>
          </w:rPr>
          <w:delText>毕业论</w:delText>
        </w:r>
      </w:del>
      <w:del w:id="65" w:author="李腾" w:date="2019-09-24T15:28:15Z">
        <w:r>
          <w:rPr>
            <w:rFonts w:hint="eastAsia" w:ascii="黑体" w:hAnsi="宋体" w:eastAsia="黑体" w:cs="Times New Roman"/>
            <w:kern w:val="0"/>
            <w:sz w:val="84"/>
            <w:szCs w:val="52"/>
            <w:fitText w:val="4200" w:id="0"/>
          </w:rPr>
          <w:delText>文</w:delText>
        </w:r>
      </w:del>
    </w:p>
    <w:p>
      <w:pPr>
        <w:rPr>
          <w:del w:id="66" w:author="李腾" w:date="2019-09-24T15:28:15Z"/>
          <w:rFonts w:ascii="Times New Roman" w:hAnsi="Times New Roman" w:eastAsia="宋体" w:cs="Times New Roman"/>
          <w:szCs w:val="24"/>
        </w:rPr>
      </w:pPr>
    </w:p>
    <w:p>
      <w:pPr>
        <w:rPr>
          <w:del w:id="67" w:author="李腾" w:date="2019-09-24T15:28:15Z"/>
          <w:rFonts w:ascii="Times New Roman" w:hAnsi="Times New Roman" w:eastAsia="宋体" w:cs="Times New Roman"/>
          <w:szCs w:val="24"/>
        </w:rPr>
      </w:pPr>
    </w:p>
    <w:p>
      <w:pPr>
        <w:rPr>
          <w:del w:id="68" w:author="李腾" w:date="2019-09-24T15:28:15Z"/>
          <w:rFonts w:ascii="Times New Roman" w:hAnsi="Times New Roman" w:eastAsia="宋体" w:cs="Times New Roman"/>
          <w:szCs w:val="24"/>
        </w:rPr>
      </w:pPr>
    </w:p>
    <w:tbl>
      <w:tblPr>
        <w:tblStyle w:val="20"/>
        <w:tblW w:w="6671" w:type="dxa"/>
        <w:jc w:val="center"/>
        <w:tblInd w:w="0" w:type="dxa"/>
        <w:tblLayout w:type="fixed"/>
        <w:tblCellMar>
          <w:top w:w="0" w:type="dxa"/>
          <w:left w:w="108" w:type="dxa"/>
          <w:bottom w:w="0" w:type="dxa"/>
          <w:right w:w="108" w:type="dxa"/>
        </w:tblCellMar>
      </w:tblPr>
      <w:tblGrid>
        <w:gridCol w:w="1991"/>
        <w:gridCol w:w="4680"/>
      </w:tblGrid>
      <w:tr>
        <w:tblPrEx>
          <w:tblLayout w:type="fixed"/>
        </w:tblPrEx>
        <w:trPr>
          <w:jc w:val="center"/>
          <w:del w:id="69" w:author="李腾" w:date="2019-09-24T15:28:15Z"/>
        </w:trPr>
        <w:tc>
          <w:tcPr>
            <w:tcW w:w="1991" w:type="dxa"/>
            <w:vAlign w:val="center"/>
          </w:tcPr>
          <w:p>
            <w:pPr>
              <w:jc w:val="distribute"/>
              <w:rPr>
                <w:del w:id="70" w:author="李腾" w:date="2019-09-24T15:28:15Z"/>
                <w:rFonts w:ascii="Times New Roman" w:hAnsi="Times New Roman" w:eastAsia="宋体" w:cs="Times New Roman"/>
                <w:sz w:val="28"/>
                <w:szCs w:val="28"/>
              </w:rPr>
            </w:pPr>
            <w:del w:id="71" w:author="李腾" w:date="2019-09-24T15:28:15Z">
              <w:r>
                <w:rPr>
                  <w:rFonts w:hint="eastAsia" w:ascii="Times New Roman" w:hAnsi="Times New Roman" w:eastAsia="宋体" w:cs="Times New Roman"/>
                  <w:sz w:val="28"/>
                  <w:szCs w:val="28"/>
                </w:rPr>
                <w:delText>论文名称：</w:delText>
              </w:r>
            </w:del>
          </w:p>
        </w:tc>
        <w:tc>
          <w:tcPr>
            <w:tcW w:w="4680" w:type="dxa"/>
            <w:tcBorders>
              <w:bottom w:val="single" w:color="auto" w:sz="4" w:space="0"/>
            </w:tcBorders>
            <w:vAlign w:val="center"/>
          </w:tcPr>
          <w:p>
            <w:pPr>
              <w:jc w:val="left"/>
              <w:rPr>
                <w:del w:id="72" w:author="李腾" w:date="2019-09-24T15:28:15Z"/>
                <w:rFonts w:ascii="MS Mincho" w:hAnsi="MS Mincho" w:eastAsia="宋体" w:cs="Times New Roman"/>
                <w:color w:val="0000FF"/>
                <w:sz w:val="24"/>
                <w:szCs w:val="24"/>
              </w:rPr>
            </w:pPr>
            <w:del w:id="73" w:author="李腾" w:date="2019-09-24T15:28:15Z">
              <w:r>
                <w:rPr>
                  <w:rFonts w:ascii="Times New Roman" w:hAnsi="Times New Roman" w:eastAsia="宋体" w:cs="Times New Roman"/>
                  <w:sz w:val="24"/>
                  <w:szCs w:val="24"/>
                </w:rPr>
                <w:delText>An Analysis of Success of Starbucks in China from the Perspective of Cross-Cultural Marketing</w:delText>
              </w:r>
            </w:del>
          </w:p>
        </w:tc>
      </w:tr>
      <w:tr>
        <w:tblPrEx>
          <w:tblLayout w:type="fixed"/>
        </w:tblPrEx>
        <w:trPr>
          <w:jc w:val="center"/>
          <w:del w:id="74" w:author="李腾" w:date="2019-09-24T15:28:15Z"/>
        </w:trPr>
        <w:tc>
          <w:tcPr>
            <w:tcW w:w="1991" w:type="dxa"/>
            <w:vAlign w:val="center"/>
          </w:tcPr>
          <w:p>
            <w:pPr>
              <w:jc w:val="distribute"/>
              <w:rPr>
                <w:del w:id="75" w:author="李腾" w:date="2019-09-24T15:28:15Z"/>
                <w:rFonts w:ascii="Times New Roman" w:hAnsi="Times New Roman" w:eastAsia="宋体" w:cs="Times New Roman"/>
                <w:sz w:val="28"/>
                <w:szCs w:val="28"/>
              </w:rPr>
            </w:pPr>
            <w:del w:id="76" w:author="李腾" w:date="2019-09-24T15:28:15Z">
              <w:r>
                <w:rPr>
                  <w:rFonts w:hint="eastAsia" w:ascii="Times New Roman" w:hAnsi="Times New Roman" w:eastAsia="宋体" w:cs="Times New Roman"/>
                  <w:sz w:val="28"/>
                  <w:szCs w:val="28"/>
                </w:rPr>
                <w:delText>学    院：</w:delText>
              </w:r>
            </w:del>
          </w:p>
        </w:tc>
        <w:tc>
          <w:tcPr>
            <w:tcW w:w="4680" w:type="dxa"/>
            <w:tcBorders>
              <w:top w:val="single" w:color="auto" w:sz="4" w:space="0"/>
              <w:bottom w:val="single" w:color="auto" w:sz="4" w:space="0"/>
            </w:tcBorders>
            <w:vAlign w:val="center"/>
          </w:tcPr>
          <w:p>
            <w:pPr>
              <w:rPr>
                <w:del w:id="77" w:author="李腾" w:date="2019-09-24T15:28:15Z"/>
                <w:rFonts w:ascii="Times New Roman" w:hAnsi="Times New Roman" w:eastAsia="宋体" w:cs="Times New Roman"/>
                <w:sz w:val="24"/>
                <w:szCs w:val="24"/>
              </w:rPr>
            </w:pPr>
            <w:del w:id="78" w:author="李腾" w:date="2019-09-24T15:28:15Z">
              <w:r>
                <w:rPr>
                  <w:rFonts w:hint="eastAsia" w:ascii="Times New Roman" w:hAnsi="Times New Roman" w:eastAsia="宋体" w:cs="Times New Roman"/>
                  <w:sz w:val="24"/>
                  <w:szCs w:val="24"/>
                </w:rPr>
                <w:delText>国际商务外语学院</w:delText>
              </w:r>
            </w:del>
          </w:p>
        </w:tc>
      </w:tr>
      <w:tr>
        <w:tblPrEx>
          <w:tblLayout w:type="fixed"/>
        </w:tblPrEx>
        <w:trPr>
          <w:jc w:val="center"/>
          <w:del w:id="79" w:author="李腾" w:date="2019-09-24T15:28:15Z"/>
        </w:trPr>
        <w:tc>
          <w:tcPr>
            <w:tcW w:w="1991" w:type="dxa"/>
            <w:vAlign w:val="center"/>
          </w:tcPr>
          <w:p>
            <w:pPr>
              <w:jc w:val="distribute"/>
              <w:rPr>
                <w:del w:id="80" w:author="李腾" w:date="2019-09-24T15:28:15Z"/>
                <w:rFonts w:ascii="Times New Roman" w:hAnsi="Times New Roman" w:eastAsia="宋体" w:cs="Times New Roman"/>
                <w:sz w:val="28"/>
                <w:szCs w:val="28"/>
              </w:rPr>
            </w:pPr>
            <w:del w:id="81" w:author="李腾" w:date="2019-09-24T15:28:15Z">
              <w:r>
                <w:rPr>
                  <w:rFonts w:hint="eastAsia" w:ascii="Times New Roman" w:hAnsi="Times New Roman" w:eastAsia="宋体" w:cs="Times New Roman"/>
                  <w:sz w:val="28"/>
                  <w:szCs w:val="28"/>
                </w:rPr>
                <w:delText>专    业：</w:delText>
              </w:r>
            </w:del>
          </w:p>
        </w:tc>
        <w:tc>
          <w:tcPr>
            <w:tcW w:w="4680" w:type="dxa"/>
            <w:tcBorders>
              <w:top w:val="single" w:color="auto" w:sz="4" w:space="0"/>
              <w:bottom w:val="single" w:color="auto" w:sz="4" w:space="0"/>
            </w:tcBorders>
            <w:vAlign w:val="center"/>
          </w:tcPr>
          <w:p>
            <w:pPr>
              <w:rPr>
                <w:del w:id="82" w:author="李腾" w:date="2019-09-24T15:28:15Z"/>
                <w:rFonts w:ascii="Times New Roman" w:hAnsi="Times New Roman" w:eastAsia="宋体" w:cs="Times New Roman"/>
                <w:sz w:val="24"/>
                <w:szCs w:val="24"/>
              </w:rPr>
            </w:pPr>
            <w:del w:id="83" w:author="李腾" w:date="2019-09-24T15:28:15Z">
              <w:r>
                <w:rPr>
                  <w:rFonts w:hint="eastAsia" w:ascii="Times New Roman" w:hAnsi="Times New Roman" w:eastAsia="宋体" w:cs="Times New Roman"/>
                  <w:sz w:val="24"/>
                  <w:szCs w:val="24"/>
                </w:rPr>
                <w:delText>商务英语</w:delText>
              </w:r>
            </w:del>
          </w:p>
        </w:tc>
      </w:tr>
      <w:tr>
        <w:tblPrEx>
          <w:tblLayout w:type="fixed"/>
        </w:tblPrEx>
        <w:trPr>
          <w:jc w:val="center"/>
          <w:del w:id="84" w:author="李腾" w:date="2019-09-24T15:28:15Z"/>
        </w:trPr>
        <w:tc>
          <w:tcPr>
            <w:tcW w:w="1991" w:type="dxa"/>
            <w:vAlign w:val="center"/>
          </w:tcPr>
          <w:p>
            <w:pPr>
              <w:jc w:val="distribute"/>
              <w:rPr>
                <w:del w:id="85" w:author="李腾" w:date="2019-09-24T15:28:15Z"/>
                <w:rFonts w:ascii="Times New Roman" w:hAnsi="Times New Roman" w:eastAsia="宋体" w:cs="Times New Roman"/>
                <w:sz w:val="28"/>
                <w:szCs w:val="28"/>
              </w:rPr>
            </w:pPr>
            <w:del w:id="86" w:author="李腾" w:date="2019-09-24T15:28:15Z">
              <w:r>
                <w:rPr>
                  <w:rFonts w:hint="eastAsia" w:ascii="Times New Roman" w:hAnsi="Times New Roman" w:eastAsia="宋体" w:cs="Times New Roman"/>
                  <w:sz w:val="28"/>
                  <w:szCs w:val="28"/>
                </w:rPr>
                <w:delText>学    号：</w:delText>
              </w:r>
            </w:del>
          </w:p>
        </w:tc>
        <w:tc>
          <w:tcPr>
            <w:tcW w:w="4680" w:type="dxa"/>
            <w:tcBorders>
              <w:top w:val="single" w:color="auto" w:sz="4" w:space="0"/>
              <w:bottom w:val="single" w:color="auto" w:sz="4" w:space="0"/>
            </w:tcBorders>
            <w:vAlign w:val="center"/>
          </w:tcPr>
          <w:p>
            <w:pPr>
              <w:rPr>
                <w:del w:id="87" w:author="李腾" w:date="2019-09-24T15:28:15Z"/>
                <w:rFonts w:ascii="Times New Roman" w:hAnsi="Times New Roman" w:eastAsia="宋体" w:cs="Times New Roman"/>
                <w:color w:val="000000"/>
                <w:sz w:val="24"/>
                <w:szCs w:val="24"/>
              </w:rPr>
            </w:pPr>
            <w:del w:id="88" w:author="李腾" w:date="2019-09-24T15:28:15Z">
              <w:r>
                <w:rPr>
                  <w:rFonts w:hint="eastAsia" w:ascii="Times New Roman" w:hAnsi="Times New Roman" w:eastAsia="宋体" w:cs="Times New Roman"/>
                  <w:color w:val="000000"/>
                  <w:sz w:val="24"/>
                  <w:szCs w:val="24"/>
                </w:rPr>
                <w:delText>1455067</w:delText>
              </w:r>
            </w:del>
          </w:p>
        </w:tc>
      </w:tr>
      <w:tr>
        <w:tblPrEx>
          <w:tblLayout w:type="fixed"/>
        </w:tblPrEx>
        <w:trPr>
          <w:jc w:val="center"/>
          <w:del w:id="89" w:author="李腾" w:date="2019-09-24T15:28:15Z"/>
        </w:trPr>
        <w:tc>
          <w:tcPr>
            <w:tcW w:w="1991" w:type="dxa"/>
            <w:vAlign w:val="center"/>
          </w:tcPr>
          <w:p>
            <w:pPr>
              <w:jc w:val="distribute"/>
              <w:rPr>
                <w:del w:id="90" w:author="李腾" w:date="2019-09-24T15:28:15Z"/>
                <w:rFonts w:ascii="Times New Roman" w:hAnsi="Times New Roman" w:eastAsia="宋体" w:cs="Times New Roman"/>
                <w:sz w:val="28"/>
                <w:szCs w:val="28"/>
              </w:rPr>
            </w:pPr>
            <w:del w:id="91" w:author="李腾" w:date="2019-09-24T15:28:15Z">
              <w:r>
                <w:rPr>
                  <w:rFonts w:hint="eastAsia" w:ascii="Times New Roman" w:hAnsi="Times New Roman" w:eastAsia="宋体" w:cs="Times New Roman"/>
                  <w:sz w:val="28"/>
                  <w:szCs w:val="28"/>
                </w:rPr>
                <w:delText>学生姓名：</w:delText>
              </w:r>
            </w:del>
          </w:p>
        </w:tc>
        <w:tc>
          <w:tcPr>
            <w:tcW w:w="4680" w:type="dxa"/>
            <w:tcBorders>
              <w:top w:val="single" w:color="auto" w:sz="4" w:space="0"/>
              <w:bottom w:val="single" w:color="auto" w:sz="4" w:space="0"/>
            </w:tcBorders>
            <w:vAlign w:val="center"/>
          </w:tcPr>
          <w:p>
            <w:pPr>
              <w:rPr>
                <w:del w:id="92" w:author="李腾" w:date="2019-09-24T15:28:15Z"/>
                <w:rFonts w:ascii="Times New Roman" w:hAnsi="Times New Roman" w:eastAsia="宋体" w:cs="Times New Roman"/>
                <w:color w:val="000000"/>
                <w:sz w:val="24"/>
                <w:szCs w:val="24"/>
              </w:rPr>
            </w:pPr>
            <w:del w:id="93" w:author="李腾" w:date="2019-09-24T15:28:15Z">
              <w:r>
                <w:rPr>
                  <w:rFonts w:hint="eastAsia" w:ascii="Times New Roman" w:hAnsi="Times New Roman" w:eastAsia="宋体" w:cs="Times New Roman"/>
                  <w:color w:val="000000"/>
                  <w:sz w:val="24"/>
                  <w:szCs w:val="24"/>
                </w:rPr>
                <w:delText>叶烨</w:delText>
              </w:r>
            </w:del>
          </w:p>
        </w:tc>
      </w:tr>
      <w:tr>
        <w:tblPrEx>
          <w:tblLayout w:type="fixed"/>
        </w:tblPrEx>
        <w:trPr>
          <w:jc w:val="center"/>
          <w:del w:id="94" w:author="李腾" w:date="2019-09-24T15:28:15Z"/>
        </w:trPr>
        <w:tc>
          <w:tcPr>
            <w:tcW w:w="1991" w:type="dxa"/>
            <w:vAlign w:val="center"/>
          </w:tcPr>
          <w:p>
            <w:pPr>
              <w:jc w:val="distribute"/>
              <w:rPr>
                <w:del w:id="95" w:author="李腾" w:date="2019-09-24T15:28:15Z"/>
                <w:rFonts w:ascii="Times New Roman" w:hAnsi="Times New Roman" w:eastAsia="宋体" w:cs="Times New Roman"/>
                <w:sz w:val="28"/>
                <w:szCs w:val="28"/>
              </w:rPr>
            </w:pPr>
            <w:del w:id="96" w:author="李腾" w:date="2019-09-24T15:28:15Z">
              <w:r>
                <w:rPr>
                  <w:rFonts w:hint="eastAsia" w:ascii="Times New Roman" w:hAnsi="Times New Roman" w:eastAsia="宋体" w:cs="Times New Roman"/>
                  <w:sz w:val="28"/>
                  <w:szCs w:val="28"/>
                </w:rPr>
                <w:delText>指导教师：</w:delText>
              </w:r>
            </w:del>
          </w:p>
        </w:tc>
        <w:tc>
          <w:tcPr>
            <w:tcW w:w="4680" w:type="dxa"/>
            <w:tcBorders>
              <w:top w:val="single" w:color="auto" w:sz="4" w:space="0"/>
              <w:bottom w:val="single" w:color="auto" w:sz="4" w:space="0"/>
            </w:tcBorders>
            <w:vAlign w:val="center"/>
          </w:tcPr>
          <w:p>
            <w:pPr>
              <w:rPr>
                <w:del w:id="97" w:author="李腾" w:date="2019-09-24T15:28:15Z"/>
                <w:rFonts w:ascii="Times New Roman" w:hAnsi="Times New Roman" w:eastAsia="宋体" w:cs="Times New Roman"/>
                <w:color w:val="000000"/>
                <w:sz w:val="24"/>
                <w:szCs w:val="24"/>
              </w:rPr>
            </w:pPr>
            <w:del w:id="98" w:author="李腾" w:date="2019-09-24T15:28:15Z">
              <w:r>
                <w:rPr>
                  <w:rFonts w:hint="eastAsia" w:ascii="Times New Roman" w:hAnsi="Times New Roman" w:eastAsia="宋体" w:cs="Times New Roman"/>
                  <w:color w:val="000000"/>
                  <w:sz w:val="24"/>
                  <w:szCs w:val="24"/>
                </w:rPr>
                <w:delText>李国华</w:delText>
              </w:r>
            </w:del>
          </w:p>
        </w:tc>
      </w:tr>
    </w:tbl>
    <w:p>
      <w:pPr>
        <w:rPr>
          <w:del w:id="99" w:author="李腾" w:date="2019-09-24T15:28:15Z"/>
          <w:rFonts w:ascii="Times New Roman" w:hAnsi="Times New Roman" w:eastAsia="宋体" w:cs="Times New Roman"/>
          <w:color w:val="0000FF"/>
          <w:sz w:val="24"/>
          <w:szCs w:val="24"/>
        </w:rPr>
      </w:pPr>
    </w:p>
    <w:p>
      <w:pPr>
        <w:rPr>
          <w:del w:id="100" w:author="李腾" w:date="2019-09-24T15:28:15Z"/>
          <w:rFonts w:ascii="Times New Roman" w:hAnsi="Times New Roman" w:eastAsia="宋体" w:cs="Times New Roman"/>
          <w:color w:val="000000"/>
          <w:sz w:val="28"/>
          <w:szCs w:val="24"/>
        </w:rPr>
      </w:pPr>
    </w:p>
    <w:p>
      <w:pPr>
        <w:rPr>
          <w:del w:id="101" w:author="李腾" w:date="2019-09-24T15:28:15Z"/>
          <w:rFonts w:ascii="Times New Roman" w:hAnsi="Times New Roman" w:eastAsia="宋体" w:cs="Times New Roman"/>
          <w:color w:val="000000"/>
          <w:sz w:val="28"/>
          <w:szCs w:val="24"/>
        </w:rPr>
      </w:pPr>
    </w:p>
    <w:p>
      <w:pPr>
        <w:jc w:val="center"/>
        <w:rPr>
          <w:del w:id="102" w:author="李腾" w:date="2019-09-24T15:28:15Z"/>
          <w:rFonts w:ascii="Times New Roman" w:hAnsi="Times New Roman" w:eastAsia="宋体" w:cs="Times New Roman"/>
          <w:color w:val="000000"/>
          <w:sz w:val="28"/>
          <w:szCs w:val="24"/>
        </w:rPr>
      </w:pPr>
      <w:del w:id="103" w:author="李腾" w:date="2019-09-24T15:28:15Z">
        <w:r>
          <w:rPr>
            <w:rFonts w:hint="eastAsia" w:ascii="Times New Roman" w:hAnsi="Times New Roman" w:eastAsia="宋体" w:cs="Times New Roman"/>
            <w:color w:val="000000"/>
            <w:sz w:val="28"/>
            <w:szCs w:val="24"/>
          </w:rPr>
          <w:delText>2018年3月</w:delText>
        </w:r>
      </w:del>
    </w:p>
    <w:p>
      <w:pPr>
        <w:spacing w:line="360" w:lineRule="auto"/>
        <w:jc w:val="center"/>
        <w:rPr>
          <w:del w:id="104" w:author="李腾" w:date="2019-09-24T15:28:15Z"/>
          <w:rFonts w:ascii="宋体" w:hAnsi="宋体" w:eastAsia="宋体"/>
          <w:b/>
          <w:sz w:val="32"/>
          <w:szCs w:val="32"/>
        </w:rPr>
      </w:pPr>
      <w:del w:id="105" w:author="李腾" w:date="2019-09-24T15:28:15Z">
        <w:r>
          <w:rPr>
            <w:rFonts w:hint="eastAsia" w:ascii="宋体" w:hAnsi="宋体" w:eastAsia="宋体"/>
            <w:b/>
            <w:sz w:val="32"/>
            <w:szCs w:val="32"/>
          </w:rPr>
          <w:delText>毕业论文独创性声明</w:delText>
        </w:r>
      </w:del>
    </w:p>
    <w:p>
      <w:pPr>
        <w:spacing w:line="360" w:lineRule="auto"/>
        <w:jc w:val="center"/>
        <w:rPr>
          <w:del w:id="106" w:author="李腾" w:date="2019-09-24T15:28:15Z"/>
          <w:rFonts w:ascii="宋体" w:hAnsi="宋体" w:eastAsia="宋体"/>
          <w:b/>
          <w:sz w:val="32"/>
          <w:szCs w:val="32"/>
        </w:rPr>
      </w:pPr>
    </w:p>
    <w:p>
      <w:pPr>
        <w:pStyle w:val="16"/>
        <w:spacing w:before="0" w:beforeAutospacing="0" w:after="0" w:afterAutospacing="0" w:line="480" w:lineRule="auto"/>
        <w:ind w:firstLine="480"/>
        <w:jc w:val="both"/>
        <w:rPr>
          <w:del w:id="107" w:author="李腾" w:date="2019-09-24T15:28:15Z"/>
        </w:rPr>
      </w:pPr>
      <w:del w:id="108" w:author="李腾" w:date="2019-09-24T15:28:15Z">
        <w:r>
          <w:rPr>
            <w:rFonts w:hint="eastAsia"/>
            <w:bCs/>
            <w:szCs w:val="20"/>
          </w:rPr>
          <w:delText>本人所呈交的毕业论文是在指导教师指导下进行的工作及取得的成果。除文中已经注明引用的内容外，本论文不包含其他个人已经发表或撰写过的研究成果。对本文的研究做出重要贡献的个人和集体，均已在文中作了明确说明并表示谢意。</w:delText>
        </w:r>
      </w:del>
    </w:p>
    <w:p>
      <w:pPr>
        <w:spacing w:line="360" w:lineRule="auto"/>
        <w:jc w:val="center"/>
        <w:rPr>
          <w:del w:id="109" w:author="李腾" w:date="2019-09-24T15:28:15Z"/>
          <w:rFonts w:ascii="宋体" w:hAnsi="宋体" w:eastAsia="宋体"/>
          <w:b/>
          <w:sz w:val="32"/>
          <w:szCs w:val="32"/>
        </w:rPr>
      </w:pPr>
    </w:p>
    <w:p>
      <w:pPr>
        <w:spacing w:before="100" w:beforeAutospacing="1" w:after="100" w:afterAutospacing="1" w:line="480" w:lineRule="auto"/>
        <w:ind w:firstLine="3599" w:firstLineChars="1714"/>
        <w:rPr>
          <w:del w:id="110" w:author="李腾" w:date="2019-09-24T15:28:15Z"/>
          <w:rFonts w:ascii="宋体" w:hAnsi="宋体" w:eastAsia="宋体"/>
        </w:rPr>
      </w:pPr>
      <w:del w:id="111" w:author="李腾" w:date="2019-09-24T15:28:15Z">
        <w:r>
          <w:rPr>
            <w:rFonts w:hint="eastAsia" w:ascii="宋体" w:hAnsi="宋体" w:eastAsia="宋体"/>
            <w:bCs/>
          </w:rPr>
          <w:delText>作者签名：</w:delText>
        </w:r>
      </w:del>
      <w:del w:id="112" w:author="李腾" w:date="2019-09-24T15:28:15Z">
        <w:r>
          <w:rPr>
            <w:rFonts w:ascii="宋体" w:hAnsi="宋体" w:eastAsia="宋体"/>
            <w:bCs/>
            <w:u w:val="single"/>
          </w:rPr>
          <w:delText xml:space="preserve">  </w:delText>
        </w:r>
      </w:del>
      <w:del w:id="113" w:author="李腾" w:date="2019-09-24T15:28:15Z">
        <w:r>
          <w:rPr>
            <w:rFonts w:hint="eastAsia" w:ascii="宋体" w:hAnsi="宋体" w:eastAsia="宋体"/>
            <w:bCs/>
            <w:u w:val="single"/>
          </w:rPr>
          <w:delText xml:space="preserve">          </w:delText>
        </w:r>
      </w:del>
      <w:del w:id="114" w:author="李腾" w:date="2019-09-24T15:28:15Z">
        <w:r>
          <w:rPr>
            <w:rFonts w:ascii="宋体" w:hAnsi="宋体" w:eastAsia="宋体"/>
            <w:bCs/>
            <w:u w:val="single"/>
          </w:rPr>
          <w:delText xml:space="preserve">     </w:delText>
        </w:r>
      </w:del>
    </w:p>
    <w:p>
      <w:pPr>
        <w:spacing w:line="360" w:lineRule="auto"/>
        <w:jc w:val="center"/>
        <w:rPr>
          <w:del w:id="115" w:author="李腾" w:date="2019-09-24T15:28:15Z"/>
          <w:rFonts w:ascii="宋体" w:hAnsi="宋体" w:eastAsia="宋体"/>
          <w:b/>
          <w:sz w:val="32"/>
          <w:szCs w:val="32"/>
        </w:rPr>
      </w:pPr>
    </w:p>
    <w:p>
      <w:pPr>
        <w:spacing w:line="360" w:lineRule="auto"/>
        <w:jc w:val="center"/>
        <w:rPr>
          <w:del w:id="116" w:author="李腾" w:date="2019-09-24T15:28:15Z"/>
          <w:rFonts w:ascii="宋体" w:hAnsi="宋体" w:eastAsia="宋体"/>
          <w:b/>
          <w:sz w:val="32"/>
          <w:szCs w:val="32"/>
        </w:rPr>
      </w:pPr>
      <w:del w:id="117" w:author="李腾" w:date="2019-09-24T15:28:15Z">
        <w:r>
          <w:rPr>
            <w:rFonts w:hint="eastAsia" w:ascii="宋体" w:hAnsi="宋体" w:eastAsia="宋体"/>
            <w:b/>
            <w:sz w:val="32"/>
            <w:szCs w:val="32"/>
          </w:rPr>
          <w:delText>毕业论文使用授权声明</w:delText>
        </w:r>
      </w:del>
    </w:p>
    <w:p>
      <w:pPr>
        <w:spacing w:line="360" w:lineRule="auto"/>
        <w:jc w:val="center"/>
        <w:rPr>
          <w:del w:id="118" w:author="李腾" w:date="2019-09-24T15:28:15Z"/>
          <w:rFonts w:ascii="宋体" w:hAnsi="宋体" w:eastAsia="宋体"/>
          <w:b/>
          <w:sz w:val="32"/>
          <w:szCs w:val="32"/>
        </w:rPr>
      </w:pPr>
    </w:p>
    <w:p>
      <w:pPr>
        <w:pStyle w:val="16"/>
        <w:spacing w:before="0" w:beforeAutospacing="0" w:after="0" w:afterAutospacing="0" w:line="480" w:lineRule="auto"/>
        <w:ind w:firstLine="480"/>
        <w:jc w:val="both"/>
        <w:rPr>
          <w:del w:id="119" w:author="李腾" w:date="2019-09-24T15:28:15Z"/>
          <w:bCs/>
          <w:szCs w:val="20"/>
        </w:rPr>
      </w:pPr>
      <w:del w:id="120" w:author="李腾" w:date="2019-09-24T15:28:15Z">
        <w:r>
          <w:rPr>
            <w:rFonts w:hint="eastAsia"/>
            <w:bCs/>
            <w:szCs w:val="20"/>
          </w:rPr>
          <w:delText>本人完全了解上海对外经贸大学有关保留、使用毕业论文的规定，学校有权保留毕业论文并向国家主管部门或其指定机构送交论文的电子版和纸质版。有权将毕业论文用于非赢利目的的少量复制并允许论文进入学校图书馆被查阅。有权将毕业论文的内容编入有关数据库进行检索。有权将毕业论文的标题和摘要汇编出版。</w:delText>
        </w:r>
      </w:del>
    </w:p>
    <w:p>
      <w:pPr>
        <w:spacing w:line="360" w:lineRule="auto"/>
        <w:jc w:val="center"/>
        <w:rPr>
          <w:del w:id="121" w:author="李腾" w:date="2019-09-24T15:28:15Z"/>
          <w:rFonts w:ascii="宋体" w:hAnsi="宋体" w:eastAsia="宋体"/>
          <w:sz w:val="32"/>
          <w:szCs w:val="32"/>
        </w:rPr>
      </w:pPr>
    </w:p>
    <w:p>
      <w:pPr>
        <w:spacing w:before="100" w:beforeAutospacing="1" w:after="100" w:afterAutospacing="1" w:line="480" w:lineRule="auto"/>
        <w:ind w:firstLine="3599" w:firstLineChars="1714"/>
        <w:rPr>
          <w:del w:id="122" w:author="李腾" w:date="2019-09-24T15:28:15Z"/>
          <w:rFonts w:ascii="宋体" w:hAnsi="宋体" w:eastAsia="宋体"/>
          <w:sz w:val="28"/>
          <w:szCs w:val="28"/>
          <w:u w:val="single"/>
        </w:rPr>
      </w:pPr>
      <w:del w:id="123" w:author="李腾" w:date="2019-09-24T15:28:15Z">
        <w:r>
          <w:rPr>
            <w:rFonts w:hint="eastAsia" w:ascii="宋体" w:hAnsi="宋体" w:eastAsia="宋体"/>
            <w:bCs/>
          </w:rPr>
          <w:delText>作者签名：</w:delText>
        </w:r>
      </w:del>
      <w:del w:id="124" w:author="李腾" w:date="2019-09-24T15:28:15Z">
        <w:r>
          <w:rPr>
            <w:rFonts w:ascii="宋体" w:hAnsi="宋体" w:eastAsia="宋体"/>
            <w:bCs/>
            <w:u w:val="single"/>
          </w:rPr>
          <w:delText xml:space="preserve">  </w:delText>
        </w:r>
      </w:del>
      <w:del w:id="125" w:author="李腾" w:date="2019-09-24T15:28:15Z">
        <w:r>
          <w:rPr>
            <w:rFonts w:hint="eastAsia" w:ascii="宋体" w:hAnsi="宋体" w:eastAsia="宋体"/>
            <w:bCs/>
            <w:u w:val="single"/>
          </w:rPr>
          <w:delText xml:space="preserve">          </w:delText>
        </w:r>
      </w:del>
      <w:del w:id="126" w:author="李腾" w:date="2019-09-24T15:28:15Z">
        <w:r>
          <w:rPr>
            <w:rFonts w:ascii="宋体" w:hAnsi="宋体" w:eastAsia="宋体"/>
            <w:bCs/>
            <w:u w:val="single"/>
          </w:rPr>
          <w:delText xml:space="preserve">  </w:delText>
        </w:r>
      </w:del>
      <w:del w:id="127" w:author="李腾" w:date="2019-09-24T15:28:15Z">
        <w:r>
          <w:rPr>
            <w:rFonts w:ascii="宋体" w:hAnsi="宋体" w:eastAsia="宋体"/>
            <w:bCs/>
          </w:rPr>
          <w:delText xml:space="preserve">   </w:delText>
        </w:r>
      </w:del>
      <w:del w:id="128" w:author="李腾" w:date="2019-09-24T15:28:15Z">
        <w:r>
          <w:rPr>
            <w:rFonts w:hint="eastAsia" w:ascii="宋体" w:hAnsi="宋体" w:eastAsia="宋体"/>
            <w:bCs/>
          </w:rPr>
          <w:delText>日期：</w:delText>
        </w:r>
      </w:del>
      <w:del w:id="129" w:author="李腾" w:date="2019-09-24T15:28:15Z">
        <w:r>
          <w:rPr>
            <w:rFonts w:ascii="宋体" w:hAnsi="宋体" w:eastAsia="宋体"/>
            <w:bCs/>
            <w:u w:val="single"/>
          </w:rPr>
          <w:delText xml:space="preserve">          </w:delText>
        </w:r>
      </w:del>
    </w:p>
    <w:p>
      <w:pPr>
        <w:spacing w:line="360" w:lineRule="auto"/>
        <w:rPr>
          <w:del w:id="130" w:author="李腾" w:date="2019-09-24T15:28:15Z"/>
          <w:rFonts w:ascii="Times New Roman" w:hAnsi="Times New Roman" w:cs="Times New Roman"/>
          <w:szCs w:val="21"/>
        </w:rPr>
      </w:pPr>
    </w:p>
    <w:p>
      <w:pPr>
        <w:widowControl/>
        <w:jc w:val="left"/>
        <w:rPr>
          <w:del w:id="131" w:author="李腾" w:date="2019-09-24T15:28:15Z"/>
          <w:rFonts w:ascii="Times New Roman" w:hAnsi="Times New Roman" w:cs="Times New Roman"/>
          <w:szCs w:val="21"/>
        </w:rPr>
      </w:pPr>
      <w:del w:id="132" w:author="李腾" w:date="2019-09-24T15:28:15Z">
        <w:r>
          <w:rPr>
            <w:rFonts w:ascii="Times New Roman" w:hAnsi="Times New Roman" w:cs="Times New Roman"/>
            <w:szCs w:val="21"/>
          </w:rPr>
          <w:br w:type="page"/>
        </w:r>
      </w:del>
    </w:p>
    <w:p>
      <w:pPr>
        <w:widowControl/>
        <w:spacing w:line="360" w:lineRule="auto"/>
        <w:jc w:val="center"/>
        <w:rPr>
          <w:del w:id="133" w:author="李腾" w:date="2019-09-24T15:28:15Z"/>
          <w:rFonts w:ascii="Times New Roman" w:hAnsi="Times New Roman" w:cs="Times New Roman"/>
          <w:b/>
          <w:sz w:val="32"/>
          <w:szCs w:val="32"/>
        </w:rPr>
      </w:pPr>
    </w:p>
    <w:p>
      <w:pPr>
        <w:widowControl/>
        <w:spacing w:line="360" w:lineRule="auto"/>
        <w:jc w:val="center"/>
        <w:rPr>
          <w:del w:id="134" w:author="李腾" w:date="2019-09-24T15:28:15Z"/>
          <w:rFonts w:ascii="Times New Roman" w:hAnsi="Times New Roman" w:cs="Times New Roman"/>
          <w:b/>
          <w:sz w:val="32"/>
          <w:szCs w:val="32"/>
        </w:rPr>
      </w:pPr>
      <w:del w:id="135" w:author="李腾" w:date="2019-09-24T15:28:15Z">
        <w:r>
          <w:rPr>
            <w:rFonts w:ascii="Times New Roman" w:hAnsi="Times New Roman" w:cs="Times New Roman"/>
            <w:b/>
            <w:sz w:val="32"/>
            <w:szCs w:val="32"/>
          </w:rPr>
          <w:delText>CONTENTS</w:delText>
        </w:r>
      </w:del>
    </w:p>
    <w:p>
      <w:pPr>
        <w:widowControl/>
        <w:spacing w:line="360" w:lineRule="auto"/>
        <w:jc w:val="center"/>
        <w:rPr>
          <w:del w:id="136" w:author="李腾" w:date="2019-09-24T15:28:15Z"/>
          <w:rFonts w:ascii="Times New Roman" w:hAnsi="Times New Roman" w:cs="Times New Roman"/>
          <w:b/>
          <w:szCs w:val="21"/>
        </w:rPr>
      </w:pPr>
    </w:p>
    <w:p>
      <w:pPr>
        <w:pStyle w:val="11"/>
        <w:tabs>
          <w:tab w:val="right" w:leader="dot" w:pos="8296"/>
        </w:tabs>
        <w:rPr>
          <w:del w:id="137" w:author="李腾" w:date="2019-09-24T15:28:15Z"/>
          <w:rFonts w:asciiTheme="minorHAnsi" w:hAnsiTheme="minorHAnsi" w:eastAsiaTheme="minorEastAsia"/>
          <w:bCs w:val="0"/>
          <w:sz w:val="21"/>
          <w:szCs w:val="22"/>
        </w:rPr>
      </w:pPr>
      <w:del w:id="138" w:author="李腾" w:date="2019-09-24T15:28:15Z">
        <w:r>
          <w:rPr>
            <w:rFonts w:cs="Times New Roman"/>
            <w:b/>
            <w:szCs w:val="21"/>
          </w:rPr>
          <w:fldChar w:fldCharType="begin"/>
        </w:r>
      </w:del>
      <w:del w:id="139" w:author="李腾" w:date="2019-09-24T15:28:15Z">
        <w:r>
          <w:rPr>
            <w:rFonts w:cs="Times New Roman"/>
            <w:b/>
            <w:szCs w:val="21"/>
          </w:rPr>
          <w:delInstrText xml:space="preserve"> TOC \o "1-4" \h \z \u </w:delInstrText>
        </w:r>
      </w:del>
      <w:del w:id="140" w:author="李腾" w:date="2019-09-24T15:28:15Z">
        <w:r>
          <w:rPr>
            <w:rFonts w:cs="Times New Roman"/>
            <w:b/>
            <w:szCs w:val="21"/>
          </w:rPr>
          <w:fldChar w:fldCharType="separate"/>
        </w:r>
      </w:del>
      <w:del w:id="141" w:author="李腾" w:date="2019-09-24T15:28:15Z">
        <w:r>
          <w:rPr/>
          <w:fldChar w:fldCharType="begin"/>
        </w:r>
      </w:del>
      <w:del w:id="142" w:author="李腾" w:date="2019-09-24T15:28:15Z">
        <w:r>
          <w:rPr/>
          <w:delInstrText xml:space="preserve"> HYPERLINK \l "_Toc503211815" </w:delInstrText>
        </w:r>
      </w:del>
      <w:del w:id="143" w:author="李腾" w:date="2019-09-24T15:28:15Z">
        <w:r>
          <w:rPr/>
          <w:fldChar w:fldCharType="separate"/>
        </w:r>
      </w:del>
      <w:del w:id="144" w:author="李腾" w:date="2019-09-24T15:28:15Z">
        <w:r>
          <w:rPr>
            <w:rStyle w:val="18"/>
            <w:rFonts w:cs="Times New Roman"/>
          </w:rPr>
          <w:delText>ABSTRACT</w:delText>
        </w:r>
      </w:del>
      <w:del w:id="145" w:author="李腾" w:date="2019-09-24T15:28:15Z">
        <w:r>
          <w:rPr/>
          <w:tab/>
        </w:r>
      </w:del>
      <w:del w:id="146" w:author="李腾" w:date="2019-09-24T15:28:15Z">
        <w:r>
          <w:rPr/>
          <w:fldChar w:fldCharType="begin"/>
        </w:r>
      </w:del>
      <w:del w:id="147" w:author="李腾" w:date="2019-09-24T15:28:15Z">
        <w:r>
          <w:rPr/>
          <w:delInstrText xml:space="preserve"> PAGEREF _Toc503211815 \h </w:delInstrText>
        </w:r>
      </w:del>
      <w:del w:id="148" w:author="李腾" w:date="2019-09-24T15:28:15Z">
        <w:r>
          <w:rPr/>
          <w:fldChar w:fldCharType="separate"/>
        </w:r>
      </w:del>
      <w:del w:id="149" w:author="李腾" w:date="2019-09-24T15:28:15Z">
        <w:r>
          <w:rPr/>
          <w:delText>1</w:delText>
        </w:r>
      </w:del>
      <w:del w:id="150" w:author="李腾" w:date="2019-09-24T15:28:15Z">
        <w:r>
          <w:rPr/>
          <w:fldChar w:fldCharType="end"/>
        </w:r>
      </w:del>
      <w:del w:id="151" w:author="李腾" w:date="2019-09-24T15:28:15Z">
        <w:r>
          <w:rPr/>
          <w:fldChar w:fldCharType="end"/>
        </w:r>
      </w:del>
    </w:p>
    <w:p>
      <w:pPr>
        <w:pStyle w:val="11"/>
        <w:tabs>
          <w:tab w:val="right" w:leader="dot" w:pos="8296"/>
        </w:tabs>
        <w:rPr>
          <w:del w:id="152" w:author="李腾" w:date="2019-09-24T15:28:15Z"/>
          <w:rFonts w:asciiTheme="minorHAnsi" w:hAnsiTheme="minorHAnsi" w:eastAsiaTheme="minorEastAsia"/>
          <w:bCs w:val="0"/>
          <w:sz w:val="21"/>
          <w:szCs w:val="22"/>
        </w:rPr>
      </w:pPr>
      <w:del w:id="153" w:author="李腾" w:date="2019-09-24T15:28:15Z">
        <w:r>
          <w:rPr/>
          <w:fldChar w:fldCharType="begin"/>
        </w:r>
      </w:del>
      <w:del w:id="154" w:author="李腾" w:date="2019-09-24T15:28:15Z">
        <w:r>
          <w:rPr/>
          <w:delInstrText xml:space="preserve"> HYPERLINK \l "_Toc503211816" </w:delInstrText>
        </w:r>
      </w:del>
      <w:del w:id="155" w:author="李腾" w:date="2019-09-24T15:28:15Z">
        <w:r>
          <w:rPr/>
          <w:fldChar w:fldCharType="separate"/>
        </w:r>
      </w:del>
      <w:del w:id="156" w:author="李腾" w:date="2019-09-24T15:28:15Z">
        <w:r>
          <w:rPr>
            <w:rStyle w:val="18"/>
            <w:rFonts w:ascii="宋体" w:hAnsi="宋体" w:eastAsia="宋体" w:cs="Times New Roman"/>
          </w:rPr>
          <w:delText>摘 要</w:delText>
        </w:r>
      </w:del>
      <w:del w:id="157" w:author="李腾" w:date="2019-09-24T15:28:15Z">
        <w:r>
          <w:rPr/>
          <w:tab/>
        </w:r>
      </w:del>
      <w:del w:id="158" w:author="李腾" w:date="2019-09-24T15:28:15Z">
        <w:r>
          <w:rPr/>
          <w:fldChar w:fldCharType="begin"/>
        </w:r>
      </w:del>
      <w:del w:id="159" w:author="李腾" w:date="2019-09-24T15:28:15Z">
        <w:r>
          <w:rPr/>
          <w:delInstrText xml:space="preserve"> PAGEREF _Toc503211816 \h </w:delInstrText>
        </w:r>
      </w:del>
      <w:del w:id="160" w:author="李腾" w:date="2019-09-24T15:28:15Z">
        <w:r>
          <w:rPr/>
          <w:fldChar w:fldCharType="separate"/>
        </w:r>
      </w:del>
      <w:del w:id="161" w:author="李腾" w:date="2019-09-24T15:28:15Z">
        <w:r>
          <w:rPr/>
          <w:delText>2</w:delText>
        </w:r>
      </w:del>
      <w:del w:id="162" w:author="李腾" w:date="2019-09-24T15:28:15Z">
        <w:r>
          <w:rPr/>
          <w:fldChar w:fldCharType="end"/>
        </w:r>
      </w:del>
      <w:del w:id="163" w:author="李腾" w:date="2019-09-24T15:28:15Z">
        <w:r>
          <w:rPr/>
          <w:fldChar w:fldCharType="end"/>
        </w:r>
      </w:del>
    </w:p>
    <w:p>
      <w:pPr>
        <w:pStyle w:val="11"/>
        <w:tabs>
          <w:tab w:val="right" w:leader="dot" w:pos="8296"/>
        </w:tabs>
        <w:rPr>
          <w:del w:id="164" w:author="李腾" w:date="2019-09-24T15:28:15Z"/>
          <w:rFonts w:asciiTheme="minorHAnsi" w:hAnsiTheme="minorHAnsi" w:eastAsiaTheme="minorEastAsia"/>
          <w:bCs w:val="0"/>
          <w:sz w:val="21"/>
          <w:szCs w:val="22"/>
        </w:rPr>
      </w:pPr>
      <w:del w:id="165" w:author="李腾" w:date="2019-09-24T15:28:15Z">
        <w:r>
          <w:rPr/>
          <w:fldChar w:fldCharType="begin"/>
        </w:r>
      </w:del>
      <w:del w:id="166" w:author="李腾" w:date="2019-09-24T15:28:15Z">
        <w:r>
          <w:rPr/>
          <w:delInstrText xml:space="preserve"> HYPERLINK \l "_Toc503211817" </w:delInstrText>
        </w:r>
      </w:del>
      <w:del w:id="167" w:author="李腾" w:date="2019-09-24T15:28:15Z">
        <w:r>
          <w:rPr/>
          <w:fldChar w:fldCharType="separate"/>
        </w:r>
      </w:del>
      <w:del w:id="168" w:author="李腾" w:date="2019-09-24T15:28:15Z">
        <w:r>
          <w:rPr>
            <w:rStyle w:val="18"/>
            <w:rFonts w:cs="Times New Roman"/>
          </w:rPr>
          <w:delText>1 Introduction</w:delText>
        </w:r>
      </w:del>
      <w:del w:id="169" w:author="李腾" w:date="2019-09-24T15:28:15Z">
        <w:r>
          <w:rPr/>
          <w:tab/>
        </w:r>
      </w:del>
      <w:del w:id="170" w:author="李腾" w:date="2019-09-24T15:28:15Z">
        <w:r>
          <w:rPr/>
          <w:fldChar w:fldCharType="begin"/>
        </w:r>
      </w:del>
      <w:del w:id="171" w:author="李腾" w:date="2019-09-24T15:28:15Z">
        <w:r>
          <w:rPr/>
          <w:delInstrText xml:space="preserve"> PAGEREF _Toc503211817 \h </w:delInstrText>
        </w:r>
      </w:del>
      <w:del w:id="172" w:author="李腾" w:date="2019-09-24T15:28:15Z">
        <w:r>
          <w:rPr/>
          <w:fldChar w:fldCharType="separate"/>
        </w:r>
      </w:del>
      <w:del w:id="173" w:author="李腾" w:date="2019-09-24T15:28:15Z">
        <w:r>
          <w:rPr/>
          <w:delText>3</w:delText>
        </w:r>
      </w:del>
      <w:del w:id="174" w:author="李腾" w:date="2019-09-24T15:28:15Z">
        <w:r>
          <w:rPr/>
          <w:fldChar w:fldCharType="end"/>
        </w:r>
      </w:del>
      <w:del w:id="175" w:author="李腾" w:date="2019-09-24T15:28:15Z">
        <w:r>
          <w:rPr/>
          <w:fldChar w:fldCharType="end"/>
        </w:r>
      </w:del>
    </w:p>
    <w:p>
      <w:pPr>
        <w:pStyle w:val="11"/>
        <w:tabs>
          <w:tab w:val="right" w:leader="dot" w:pos="8296"/>
        </w:tabs>
        <w:rPr>
          <w:del w:id="176" w:author="李腾" w:date="2019-09-24T15:28:15Z"/>
          <w:rFonts w:asciiTheme="minorHAnsi" w:hAnsiTheme="minorHAnsi" w:eastAsiaTheme="minorEastAsia"/>
          <w:bCs w:val="0"/>
          <w:sz w:val="21"/>
          <w:szCs w:val="22"/>
        </w:rPr>
      </w:pPr>
      <w:del w:id="177" w:author="李腾" w:date="2019-09-24T15:28:15Z">
        <w:r>
          <w:rPr/>
          <w:fldChar w:fldCharType="begin"/>
        </w:r>
      </w:del>
      <w:del w:id="178" w:author="李腾" w:date="2019-09-24T15:28:15Z">
        <w:r>
          <w:rPr/>
          <w:delInstrText xml:space="preserve"> HYPERLINK \l "_Toc503211818" </w:delInstrText>
        </w:r>
      </w:del>
      <w:del w:id="179" w:author="李腾" w:date="2019-09-24T15:28:15Z">
        <w:r>
          <w:rPr/>
          <w:fldChar w:fldCharType="separate"/>
        </w:r>
      </w:del>
      <w:del w:id="180" w:author="李腾" w:date="2019-09-24T15:28:15Z">
        <w:r>
          <w:rPr>
            <w:rStyle w:val="18"/>
            <w:rFonts w:cs="Times New Roman"/>
          </w:rPr>
          <w:delText>2 Introduction to Starbucks</w:delText>
        </w:r>
      </w:del>
      <w:del w:id="181" w:author="李腾" w:date="2019-09-24T15:28:15Z">
        <w:r>
          <w:rPr/>
          <w:tab/>
        </w:r>
      </w:del>
      <w:del w:id="182" w:author="李腾" w:date="2019-09-24T15:28:15Z">
        <w:r>
          <w:rPr/>
          <w:fldChar w:fldCharType="begin"/>
        </w:r>
      </w:del>
      <w:del w:id="183" w:author="李腾" w:date="2019-09-24T15:28:15Z">
        <w:r>
          <w:rPr/>
          <w:delInstrText xml:space="preserve"> PAGEREF _Toc503211818 \h </w:delInstrText>
        </w:r>
      </w:del>
      <w:del w:id="184" w:author="李腾" w:date="2019-09-24T15:28:15Z">
        <w:r>
          <w:rPr/>
          <w:fldChar w:fldCharType="separate"/>
        </w:r>
      </w:del>
      <w:del w:id="185" w:author="李腾" w:date="2019-09-24T15:28:15Z">
        <w:r>
          <w:rPr/>
          <w:delText>3</w:delText>
        </w:r>
      </w:del>
      <w:del w:id="186" w:author="李腾" w:date="2019-09-24T15:28:15Z">
        <w:r>
          <w:rPr/>
          <w:fldChar w:fldCharType="end"/>
        </w:r>
      </w:del>
      <w:del w:id="187" w:author="李腾" w:date="2019-09-24T15:28:15Z">
        <w:r>
          <w:rPr/>
          <w:fldChar w:fldCharType="end"/>
        </w:r>
      </w:del>
    </w:p>
    <w:p>
      <w:pPr>
        <w:pStyle w:val="14"/>
        <w:rPr>
          <w:del w:id="188" w:author="李腾" w:date="2019-09-24T15:28:15Z"/>
          <w:rFonts w:asciiTheme="minorHAnsi" w:hAnsiTheme="minorHAnsi" w:eastAsiaTheme="minorEastAsia"/>
          <w:sz w:val="21"/>
          <w:szCs w:val="22"/>
        </w:rPr>
      </w:pPr>
      <w:del w:id="189" w:author="李腾" w:date="2019-09-24T15:28:15Z">
        <w:r>
          <w:rPr/>
          <w:fldChar w:fldCharType="begin"/>
        </w:r>
      </w:del>
      <w:del w:id="190" w:author="李腾" w:date="2019-09-24T15:28:15Z">
        <w:r>
          <w:rPr/>
          <w:delInstrText xml:space="preserve"> HYPERLINK \l "_Toc503211819" </w:delInstrText>
        </w:r>
      </w:del>
      <w:del w:id="191" w:author="李腾" w:date="2019-09-24T15:28:15Z">
        <w:r>
          <w:rPr/>
          <w:fldChar w:fldCharType="separate"/>
        </w:r>
      </w:del>
      <w:del w:id="192" w:author="李腾" w:date="2019-09-24T15:28:15Z">
        <w:r>
          <w:rPr>
            <w:rStyle w:val="18"/>
            <w:rFonts w:cs="Times New Roman"/>
          </w:rPr>
          <w:delText>2.1 The Origin of Coffee</w:delText>
        </w:r>
      </w:del>
      <w:del w:id="193" w:author="李腾" w:date="2019-09-24T15:28:15Z">
        <w:r>
          <w:rPr/>
          <w:tab/>
        </w:r>
      </w:del>
      <w:del w:id="194" w:author="李腾" w:date="2019-09-24T15:28:15Z">
        <w:r>
          <w:rPr/>
          <w:fldChar w:fldCharType="begin"/>
        </w:r>
      </w:del>
      <w:del w:id="195" w:author="李腾" w:date="2019-09-24T15:28:15Z">
        <w:r>
          <w:rPr/>
          <w:delInstrText xml:space="preserve"> PAGEREF _Toc503211819 \h </w:delInstrText>
        </w:r>
      </w:del>
      <w:del w:id="196" w:author="李腾" w:date="2019-09-24T15:28:15Z">
        <w:r>
          <w:rPr/>
          <w:fldChar w:fldCharType="separate"/>
        </w:r>
      </w:del>
      <w:del w:id="197" w:author="李腾" w:date="2019-09-24T15:28:15Z">
        <w:r>
          <w:rPr/>
          <w:delText>3</w:delText>
        </w:r>
      </w:del>
      <w:del w:id="198" w:author="李腾" w:date="2019-09-24T15:28:15Z">
        <w:r>
          <w:rPr/>
          <w:fldChar w:fldCharType="end"/>
        </w:r>
      </w:del>
      <w:del w:id="199" w:author="李腾" w:date="2019-09-24T15:28:15Z">
        <w:r>
          <w:rPr/>
          <w:fldChar w:fldCharType="end"/>
        </w:r>
      </w:del>
    </w:p>
    <w:p>
      <w:pPr>
        <w:pStyle w:val="14"/>
        <w:rPr>
          <w:del w:id="200" w:author="李腾" w:date="2019-09-24T15:28:15Z"/>
          <w:rFonts w:asciiTheme="minorHAnsi" w:hAnsiTheme="minorHAnsi" w:eastAsiaTheme="minorEastAsia"/>
          <w:sz w:val="21"/>
          <w:szCs w:val="22"/>
        </w:rPr>
      </w:pPr>
      <w:del w:id="201" w:author="李腾" w:date="2019-09-24T15:28:15Z">
        <w:r>
          <w:rPr/>
          <w:fldChar w:fldCharType="begin"/>
        </w:r>
      </w:del>
      <w:del w:id="202" w:author="李腾" w:date="2019-09-24T15:28:15Z">
        <w:r>
          <w:rPr/>
          <w:delInstrText xml:space="preserve"> HYPERLINK \l "_Toc503211820" </w:delInstrText>
        </w:r>
      </w:del>
      <w:del w:id="203" w:author="李腾" w:date="2019-09-24T15:28:15Z">
        <w:r>
          <w:rPr/>
          <w:fldChar w:fldCharType="separate"/>
        </w:r>
      </w:del>
      <w:del w:id="204" w:author="李腾" w:date="2019-09-24T15:28:15Z">
        <w:r>
          <w:rPr>
            <w:rStyle w:val="18"/>
            <w:rFonts w:cs="Times New Roman"/>
          </w:rPr>
          <w:delText>2.2 Starbucks Coffee Culture</w:delText>
        </w:r>
      </w:del>
      <w:del w:id="205" w:author="李腾" w:date="2019-09-24T15:28:15Z">
        <w:r>
          <w:rPr/>
          <w:tab/>
        </w:r>
      </w:del>
      <w:del w:id="206" w:author="李腾" w:date="2019-09-24T15:28:15Z">
        <w:r>
          <w:rPr/>
          <w:fldChar w:fldCharType="begin"/>
        </w:r>
      </w:del>
      <w:del w:id="207" w:author="李腾" w:date="2019-09-24T15:28:15Z">
        <w:r>
          <w:rPr/>
          <w:delInstrText xml:space="preserve"> PAGEREF _Toc503211820 \h </w:delInstrText>
        </w:r>
      </w:del>
      <w:del w:id="208" w:author="李腾" w:date="2019-09-24T15:28:15Z">
        <w:r>
          <w:rPr/>
          <w:fldChar w:fldCharType="separate"/>
        </w:r>
      </w:del>
      <w:del w:id="209" w:author="李腾" w:date="2019-09-24T15:28:15Z">
        <w:r>
          <w:rPr/>
          <w:delText>5</w:delText>
        </w:r>
      </w:del>
      <w:del w:id="210" w:author="李腾" w:date="2019-09-24T15:28:15Z">
        <w:r>
          <w:rPr/>
          <w:fldChar w:fldCharType="end"/>
        </w:r>
      </w:del>
      <w:del w:id="211" w:author="李腾" w:date="2019-09-24T15:28:15Z">
        <w:r>
          <w:rPr/>
          <w:fldChar w:fldCharType="end"/>
        </w:r>
      </w:del>
    </w:p>
    <w:p>
      <w:pPr>
        <w:pStyle w:val="14"/>
        <w:rPr>
          <w:del w:id="212" w:author="李腾" w:date="2019-09-24T15:28:15Z"/>
          <w:rFonts w:asciiTheme="minorHAnsi" w:hAnsiTheme="minorHAnsi" w:eastAsiaTheme="minorEastAsia"/>
          <w:sz w:val="21"/>
          <w:szCs w:val="22"/>
        </w:rPr>
      </w:pPr>
      <w:del w:id="213" w:author="李腾" w:date="2019-09-24T15:28:15Z">
        <w:r>
          <w:rPr/>
          <w:fldChar w:fldCharType="begin"/>
        </w:r>
      </w:del>
      <w:del w:id="214" w:author="李腾" w:date="2019-09-24T15:28:15Z">
        <w:r>
          <w:rPr/>
          <w:delInstrText xml:space="preserve"> HYPERLINK \l "_Toc503211821" </w:delInstrText>
        </w:r>
      </w:del>
      <w:del w:id="215" w:author="李腾" w:date="2019-09-24T15:28:15Z">
        <w:r>
          <w:rPr/>
          <w:fldChar w:fldCharType="separate"/>
        </w:r>
      </w:del>
      <w:del w:id="216" w:author="李腾" w:date="2019-09-24T15:28:15Z">
        <w:r>
          <w:rPr>
            <w:rStyle w:val="18"/>
            <w:rFonts w:cs="Times New Roman"/>
          </w:rPr>
          <w:delText>2.3 Development of Starbucks in China</w:delText>
        </w:r>
      </w:del>
      <w:del w:id="217" w:author="李腾" w:date="2019-09-24T15:28:15Z">
        <w:r>
          <w:rPr/>
          <w:tab/>
        </w:r>
      </w:del>
      <w:del w:id="218" w:author="李腾" w:date="2019-09-24T15:28:15Z">
        <w:r>
          <w:rPr/>
          <w:fldChar w:fldCharType="begin"/>
        </w:r>
      </w:del>
      <w:del w:id="219" w:author="李腾" w:date="2019-09-24T15:28:15Z">
        <w:r>
          <w:rPr/>
          <w:delInstrText xml:space="preserve"> PAGEREF _Toc503211821 \h </w:delInstrText>
        </w:r>
      </w:del>
      <w:del w:id="220" w:author="李腾" w:date="2019-09-24T15:28:15Z">
        <w:r>
          <w:rPr/>
          <w:fldChar w:fldCharType="separate"/>
        </w:r>
      </w:del>
      <w:del w:id="221" w:author="李腾" w:date="2019-09-24T15:28:15Z">
        <w:r>
          <w:rPr/>
          <w:delText>6</w:delText>
        </w:r>
      </w:del>
      <w:del w:id="222" w:author="李腾" w:date="2019-09-24T15:28:15Z">
        <w:r>
          <w:rPr/>
          <w:fldChar w:fldCharType="end"/>
        </w:r>
      </w:del>
      <w:del w:id="223" w:author="李腾" w:date="2019-09-24T15:28:15Z">
        <w:r>
          <w:rPr/>
          <w:fldChar w:fldCharType="end"/>
        </w:r>
      </w:del>
    </w:p>
    <w:p>
      <w:pPr>
        <w:pStyle w:val="11"/>
        <w:tabs>
          <w:tab w:val="right" w:leader="dot" w:pos="8296"/>
        </w:tabs>
        <w:rPr>
          <w:del w:id="224" w:author="李腾" w:date="2019-09-24T15:28:15Z"/>
          <w:rFonts w:asciiTheme="minorHAnsi" w:hAnsiTheme="minorHAnsi" w:eastAsiaTheme="minorEastAsia"/>
          <w:bCs w:val="0"/>
          <w:sz w:val="21"/>
          <w:szCs w:val="22"/>
        </w:rPr>
      </w:pPr>
      <w:del w:id="225" w:author="李腾" w:date="2019-09-24T15:28:15Z">
        <w:r>
          <w:rPr/>
          <w:fldChar w:fldCharType="begin"/>
        </w:r>
      </w:del>
      <w:del w:id="226" w:author="李腾" w:date="2019-09-24T15:28:15Z">
        <w:r>
          <w:rPr/>
          <w:delInstrText xml:space="preserve"> HYPERLINK \l "_Toc503211822" </w:delInstrText>
        </w:r>
      </w:del>
      <w:del w:id="227" w:author="李腾" w:date="2019-09-24T15:28:15Z">
        <w:r>
          <w:rPr/>
          <w:fldChar w:fldCharType="separate"/>
        </w:r>
      </w:del>
      <w:del w:id="228" w:author="李腾" w:date="2019-09-24T15:28:15Z">
        <w:r>
          <w:rPr>
            <w:rStyle w:val="18"/>
            <w:rFonts w:cs="Times New Roman"/>
          </w:rPr>
          <w:delText>3 Cultural Conflicts in China</w:delText>
        </w:r>
      </w:del>
      <w:del w:id="229" w:author="李腾" w:date="2019-09-24T15:28:15Z">
        <w:r>
          <w:rPr/>
          <w:tab/>
        </w:r>
      </w:del>
      <w:del w:id="230" w:author="李腾" w:date="2019-09-24T15:28:15Z">
        <w:r>
          <w:rPr/>
          <w:fldChar w:fldCharType="begin"/>
        </w:r>
      </w:del>
      <w:del w:id="231" w:author="李腾" w:date="2019-09-24T15:28:15Z">
        <w:r>
          <w:rPr/>
          <w:delInstrText xml:space="preserve"> PAGEREF _Toc503211822 \h </w:delInstrText>
        </w:r>
      </w:del>
      <w:del w:id="232" w:author="李腾" w:date="2019-09-24T15:28:15Z">
        <w:r>
          <w:rPr/>
          <w:fldChar w:fldCharType="separate"/>
        </w:r>
      </w:del>
      <w:del w:id="233" w:author="李腾" w:date="2019-09-24T15:28:15Z">
        <w:r>
          <w:rPr/>
          <w:delText>6</w:delText>
        </w:r>
      </w:del>
      <w:del w:id="234" w:author="李腾" w:date="2019-09-24T15:28:15Z">
        <w:r>
          <w:rPr/>
          <w:fldChar w:fldCharType="end"/>
        </w:r>
      </w:del>
      <w:del w:id="235" w:author="李腾" w:date="2019-09-24T15:28:15Z">
        <w:r>
          <w:rPr/>
          <w:fldChar w:fldCharType="end"/>
        </w:r>
      </w:del>
    </w:p>
    <w:p>
      <w:pPr>
        <w:pStyle w:val="14"/>
        <w:rPr>
          <w:del w:id="236" w:author="李腾" w:date="2019-09-24T15:28:15Z"/>
          <w:rFonts w:asciiTheme="minorHAnsi" w:hAnsiTheme="minorHAnsi" w:eastAsiaTheme="minorEastAsia"/>
          <w:sz w:val="21"/>
          <w:szCs w:val="22"/>
        </w:rPr>
      </w:pPr>
      <w:del w:id="237" w:author="李腾" w:date="2019-09-24T15:28:15Z">
        <w:r>
          <w:rPr/>
          <w:fldChar w:fldCharType="begin"/>
        </w:r>
      </w:del>
      <w:del w:id="238" w:author="李腾" w:date="2019-09-24T15:28:15Z">
        <w:r>
          <w:rPr/>
          <w:delInstrText xml:space="preserve"> HYPERLINK \l "_Toc503211823" </w:delInstrText>
        </w:r>
      </w:del>
      <w:del w:id="239" w:author="李腾" w:date="2019-09-24T15:28:15Z">
        <w:r>
          <w:rPr/>
          <w:fldChar w:fldCharType="separate"/>
        </w:r>
      </w:del>
      <w:del w:id="240" w:author="李腾" w:date="2019-09-24T15:28:15Z">
        <w:r>
          <w:rPr>
            <w:rStyle w:val="18"/>
            <w:rFonts w:cs="Times New Roman"/>
          </w:rPr>
          <w:delText>3.1 Differences between Tea Culture and Coffee Culture</w:delText>
        </w:r>
      </w:del>
      <w:del w:id="241" w:author="李腾" w:date="2019-09-24T15:28:15Z">
        <w:r>
          <w:rPr/>
          <w:tab/>
        </w:r>
      </w:del>
      <w:del w:id="242" w:author="李腾" w:date="2019-09-24T15:28:15Z">
        <w:r>
          <w:rPr/>
          <w:fldChar w:fldCharType="begin"/>
        </w:r>
      </w:del>
      <w:del w:id="243" w:author="李腾" w:date="2019-09-24T15:28:15Z">
        <w:r>
          <w:rPr/>
          <w:delInstrText xml:space="preserve"> PAGEREF _Toc503211823 \h </w:delInstrText>
        </w:r>
      </w:del>
      <w:del w:id="244" w:author="李腾" w:date="2019-09-24T15:28:15Z">
        <w:r>
          <w:rPr/>
          <w:fldChar w:fldCharType="separate"/>
        </w:r>
      </w:del>
      <w:del w:id="245" w:author="李腾" w:date="2019-09-24T15:28:15Z">
        <w:r>
          <w:rPr/>
          <w:delText>6</w:delText>
        </w:r>
      </w:del>
      <w:del w:id="246" w:author="李腾" w:date="2019-09-24T15:28:15Z">
        <w:r>
          <w:rPr/>
          <w:fldChar w:fldCharType="end"/>
        </w:r>
      </w:del>
      <w:del w:id="247" w:author="李腾" w:date="2019-09-24T15:28:15Z">
        <w:r>
          <w:rPr/>
          <w:fldChar w:fldCharType="end"/>
        </w:r>
      </w:del>
    </w:p>
    <w:p>
      <w:pPr>
        <w:pStyle w:val="14"/>
        <w:rPr>
          <w:del w:id="248" w:author="李腾" w:date="2019-09-24T15:28:15Z"/>
          <w:rFonts w:asciiTheme="minorHAnsi" w:hAnsiTheme="minorHAnsi" w:eastAsiaTheme="minorEastAsia"/>
          <w:sz w:val="21"/>
          <w:szCs w:val="22"/>
        </w:rPr>
      </w:pPr>
      <w:del w:id="249" w:author="李腾" w:date="2019-09-24T15:28:15Z">
        <w:r>
          <w:rPr/>
          <w:fldChar w:fldCharType="begin"/>
        </w:r>
      </w:del>
      <w:del w:id="250" w:author="李腾" w:date="2019-09-24T15:28:15Z">
        <w:r>
          <w:rPr/>
          <w:delInstrText xml:space="preserve"> HYPERLINK \l "_Toc503211824" </w:delInstrText>
        </w:r>
      </w:del>
      <w:del w:id="251" w:author="李腾" w:date="2019-09-24T15:28:15Z">
        <w:r>
          <w:rPr/>
          <w:fldChar w:fldCharType="separate"/>
        </w:r>
      </w:del>
      <w:del w:id="252" w:author="李腾" w:date="2019-09-24T15:28:15Z">
        <w:r>
          <w:rPr>
            <w:rStyle w:val="18"/>
            <w:rFonts w:cs="Times New Roman"/>
          </w:rPr>
          <w:delText>3.2 Different Life Styles between Chinese and Americans</w:delText>
        </w:r>
      </w:del>
      <w:del w:id="253" w:author="李腾" w:date="2019-09-24T15:28:15Z">
        <w:r>
          <w:rPr/>
          <w:tab/>
        </w:r>
      </w:del>
      <w:del w:id="254" w:author="李腾" w:date="2019-09-24T15:28:15Z">
        <w:r>
          <w:rPr/>
          <w:fldChar w:fldCharType="begin"/>
        </w:r>
      </w:del>
      <w:del w:id="255" w:author="李腾" w:date="2019-09-24T15:28:15Z">
        <w:r>
          <w:rPr/>
          <w:delInstrText xml:space="preserve"> PAGEREF _Toc503211824 \h </w:delInstrText>
        </w:r>
      </w:del>
      <w:del w:id="256" w:author="李腾" w:date="2019-09-24T15:28:15Z">
        <w:r>
          <w:rPr/>
          <w:fldChar w:fldCharType="separate"/>
        </w:r>
      </w:del>
      <w:del w:id="257" w:author="李腾" w:date="2019-09-24T15:28:15Z">
        <w:r>
          <w:rPr/>
          <w:delText>8</w:delText>
        </w:r>
      </w:del>
      <w:del w:id="258" w:author="李腾" w:date="2019-09-24T15:28:15Z">
        <w:r>
          <w:rPr/>
          <w:fldChar w:fldCharType="end"/>
        </w:r>
      </w:del>
      <w:del w:id="259" w:author="李腾" w:date="2019-09-24T15:28:15Z">
        <w:r>
          <w:rPr/>
          <w:fldChar w:fldCharType="end"/>
        </w:r>
      </w:del>
    </w:p>
    <w:p>
      <w:pPr>
        <w:pStyle w:val="14"/>
        <w:rPr>
          <w:del w:id="260" w:author="李腾" w:date="2019-09-24T15:28:15Z"/>
          <w:rFonts w:asciiTheme="minorHAnsi" w:hAnsiTheme="minorHAnsi" w:eastAsiaTheme="minorEastAsia"/>
          <w:sz w:val="21"/>
          <w:szCs w:val="22"/>
        </w:rPr>
      </w:pPr>
      <w:del w:id="261" w:author="李腾" w:date="2019-09-24T15:28:15Z">
        <w:r>
          <w:rPr/>
          <w:fldChar w:fldCharType="begin"/>
        </w:r>
      </w:del>
      <w:del w:id="262" w:author="李腾" w:date="2019-09-24T15:28:15Z">
        <w:r>
          <w:rPr/>
          <w:delInstrText xml:space="preserve"> HYPERLINK \l "_Toc503211825" </w:delInstrText>
        </w:r>
      </w:del>
      <w:del w:id="263" w:author="李腾" w:date="2019-09-24T15:28:15Z">
        <w:r>
          <w:rPr/>
          <w:fldChar w:fldCharType="separate"/>
        </w:r>
      </w:del>
      <w:del w:id="264" w:author="李腾" w:date="2019-09-24T15:28:15Z">
        <w:r>
          <w:rPr>
            <w:rStyle w:val="18"/>
            <w:rFonts w:cs="Times New Roman"/>
          </w:rPr>
          <w:delText>3.3 Case Analysis: Starbucks in the Forbidden City</w:delText>
        </w:r>
      </w:del>
      <w:del w:id="265" w:author="李腾" w:date="2019-09-24T15:28:15Z">
        <w:r>
          <w:rPr/>
          <w:tab/>
        </w:r>
      </w:del>
      <w:del w:id="266" w:author="李腾" w:date="2019-09-24T15:28:15Z">
        <w:r>
          <w:rPr/>
          <w:fldChar w:fldCharType="begin"/>
        </w:r>
      </w:del>
      <w:del w:id="267" w:author="李腾" w:date="2019-09-24T15:28:15Z">
        <w:r>
          <w:rPr/>
          <w:delInstrText xml:space="preserve"> PAGEREF _Toc503211825 \h </w:delInstrText>
        </w:r>
      </w:del>
      <w:del w:id="268" w:author="李腾" w:date="2019-09-24T15:28:15Z">
        <w:r>
          <w:rPr/>
          <w:fldChar w:fldCharType="separate"/>
        </w:r>
      </w:del>
      <w:del w:id="269" w:author="李腾" w:date="2019-09-24T15:28:15Z">
        <w:r>
          <w:rPr/>
          <w:delText>10</w:delText>
        </w:r>
      </w:del>
      <w:del w:id="270" w:author="李腾" w:date="2019-09-24T15:28:15Z">
        <w:r>
          <w:rPr/>
          <w:fldChar w:fldCharType="end"/>
        </w:r>
      </w:del>
      <w:del w:id="271" w:author="李腾" w:date="2019-09-24T15:28:15Z">
        <w:r>
          <w:rPr/>
          <w:fldChar w:fldCharType="end"/>
        </w:r>
      </w:del>
    </w:p>
    <w:p>
      <w:pPr>
        <w:pStyle w:val="11"/>
        <w:tabs>
          <w:tab w:val="right" w:leader="dot" w:pos="8296"/>
        </w:tabs>
        <w:rPr>
          <w:del w:id="272" w:author="李腾" w:date="2019-09-24T15:28:15Z"/>
          <w:rFonts w:asciiTheme="minorHAnsi" w:hAnsiTheme="minorHAnsi" w:eastAsiaTheme="minorEastAsia"/>
          <w:bCs w:val="0"/>
          <w:sz w:val="21"/>
          <w:szCs w:val="22"/>
        </w:rPr>
      </w:pPr>
      <w:del w:id="273" w:author="李腾" w:date="2019-09-24T15:28:15Z">
        <w:r>
          <w:rPr/>
          <w:fldChar w:fldCharType="begin"/>
        </w:r>
      </w:del>
      <w:del w:id="274" w:author="李腾" w:date="2019-09-24T15:28:15Z">
        <w:r>
          <w:rPr/>
          <w:delInstrText xml:space="preserve"> HYPERLINK \l "_Toc503211826" </w:delInstrText>
        </w:r>
      </w:del>
      <w:del w:id="275" w:author="李腾" w:date="2019-09-24T15:28:15Z">
        <w:r>
          <w:rPr/>
          <w:fldChar w:fldCharType="separate"/>
        </w:r>
      </w:del>
      <w:del w:id="276" w:author="李腾" w:date="2019-09-24T15:28:15Z">
        <w:r>
          <w:rPr>
            <w:rStyle w:val="18"/>
            <w:rFonts w:cs="Times New Roman"/>
          </w:rPr>
          <w:delText>4 Cultural Integration in China</w:delText>
        </w:r>
      </w:del>
      <w:del w:id="277" w:author="李腾" w:date="2019-09-24T15:28:15Z">
        <w:r>
          <w:rPr/>
          <w:tab/>
        </w:r>
      </w:del>
      <w:del w:id="278" w:author="李腾" w:date="2019-09-24T15:28:15Z">
        <w:r>
          <w:rPr/>
          <w:fldChar w:fldCharType="begin"/>
        </w:r>
      </w:del>
      <w:del w:id="279" w:author="李腾" w:date="2019-09-24T15:28:15Z">
        <w:r>
          <w:rPr/>
          <w:delInstrText xml:space="preserve"> PAGEREF _Toc503211826 \h </w:delInstrText>
        </w:r>
      </w:del>
      <w:del w:id="280" w:author="李腾" w:date="2019-09-24T15:28:15Z">
        <w:r>
          <w:rPr/>
          <w:fldChar w:fldCharType="separate"/>
        </w:r>
      </w:del>
      <w:del w:id="281" w:author="李腾" w:date="2019-09-24T15:28:15Z">
        <w:r>
          <w:rPr/>
          <w:delText>12</w:delText>
        </w:r>
      </w:del>
      <w:del w:id="282" w:author="李腾" w:date="2019-09-24T15:28:15Z">
        <w:r>
          <w:rPr/>
          <w:fldChar w:fldCharType="end"/>
        </w:r>
      </w:del>
      <w:del w:id="283" w:author="李腾" w:date="2019-09-24T15:28:15Z">
        <w:r>
          <w:rPr/>
          <w:fldChar w:fldCharType="end"/>
        </w:r>
      </w:del>
    </w:p>
    <w:p>
      <w:pPr>
        <w:pStyle w:val="14"/>
        <w:rPr>
          <w:del w:id="284" w:author="李腾" w:date="2019-09-24T15:28:15Z"/>
          <w:rFonts w:asciiTheme="minorHAnsi" w:hAnsiTheme="minorHAnsi" w:eastAsiaTheme="minorEastAsia"/>
          <w:sz w:val="21"/>
          <w:szCs w:val="22"/>
        </w:rPr>
      </w:pPr>
      <w:del w:id="285" w:author="李腾" w:date="2019-09-24T15:28:15Z">
        <w:r>
          <w:rPr/>
          <w:fldChar w:fldCharType="begin"/>
        </w:r>
      </w:del>
      <w:del w:id="286" w:author="李腾" w:date="2019-09-24T15:28:15Z">
        <w:r>
          <w:rPr/>
          <w:delInstrText xml:space="preserve"> HYPERLINK \l "_Toc503211827" </w:delInstrText>
        </w:r>
      </w:del>
      <w:del w:id="287" w:author="李腾" w:date="2019-09-24T15:28:15Z">
        <w:r>
          <w:rPr/>
          <w:fldChar w:fldCharType="separate"/>
        </w:r>
      </w:del>
      <w:del w:id="288" w:author="李腾" w:date="2019-09-24T15:28:15Z">
        <w:r>
          <w:rPr>
            <w:rStyle w:val="18"/>
            <w:rFonts w:cs="Times New Roman"/>
          </w:rPr>
          <w:delText>4.1 Marketing Approach</w:delText>
        </w:r>
      </w:del>
      <w:del w:id="289" w:author="李腾" w:date="2019-09-24T15:28:15Z">
        <w:r>
          <w:rPr/>
          <w:tab/>
        </w:r>
      </w:del>
      <w:del w:id="290" w:author="李腾" w:date="2019-09-24T15:28:15Z">
        <w:r>
          <w:rPr/>
          <w:fldChar w:fldCharType="begin"/>
        </w:r>
      </w:del>
      <w:del w:id="291" w:author="李腾" w:date="2019-09-24T15:28:15Z">
        <w:r>
          <w:rPr/>
          <w:delInstrText xml:space="preserve"> PAGEREF _Toc503211827 \h </w:delInstrText>
        </w:r>
      </w:del>
      <w:del w:id="292" w:author="李腾" w:date="2019-09-24T15:28:15Z">
        <w:r>
          <w:rPr/>
          <w:fldChar w:fldCharType="separate"/>
        </w:r>
      </w:del>
      <w:del w:id="293" w:author="李腾" w:date="2019-09-24T15:28:15Z">
        <w:r>
          <w:rPr/>
          <w:delText>12</w:delText>
        </w:r>
      </w:del>
      <w:del w:id="294" w:author="李腾" w:date="2019-09-24T15:28:15Z">
        <w:r>
          <w:rPr/>
          <w:fldChar w:fldCharType="end"/>
        </w:r>
      </w:del>
      <w:del w:id="295" w:author="李腾" w:date="2019-09-24T15:28:15Z">
        <w:r>
          <w:rPr/>
          <w:fldChar w:fldCharType="end"/>
        </w:r>
      </w:del>
    </w:p>
    <w:p>
      <w:pPr>
        <w:pStyle w:val="14"/>
        <w:rPr>
          <w:del w:id="296" w:author="李腾" w:date="2019-09-24T15:28:15Z"/>
          <w:rFonts w:asciiTheme="minorHAnsi" w:hAnsiTheme="minorHAnsi" w:eastAsiaTheme="minorEastAsia"/>
          <w:sz w:val="21"/>
          <w:szCs w:val="22"/>
        </w:rPr>
      </w:pPr>
      <w:del w:id="297" w:author="李腾" w:date="2019-09-24T15:28:15Z">
        <w:r>
          <w:rPr/>
          <w:fldChar w:fldCharType="begin"/>
        </w:r>
      </w:del>
      <w:del w:id="298" w:author="李腾" w:date="2019-09-24T15:28:15Z">
        <w:r>
          <w:rPr/>
          <w:delInstrText xml:space="preserve"> HYPERLINK \l "_Toc503211828" </w:delInstrText>
        </w:r>
      </w:del>
      <w:del w:id="299" w:author="李腾" w:date="2019-09-24T15:28:15Z">
        <w:r>
          <w:rPr/>
          <w:fldChar w:fldCharType="separate"/>
        </w:r>
      </w:del>
      <w:del w:id="300" w:author="李腾" w:date="2019-09-24T15:28:15Z">
        <w:r>
          <w:rPr>
            <w:rStyle w:val="18"/>
            <w:rFonts w:cs="Times New Roman"/>
          </w:rPr>
          <w:delText>4.2 Marketing Mix Analysis of Starbucks</w:delText>
        </w:r>
      </w:del>
      <w:del w:id="301" w:author="李腾" w:date="2019-09-24T15:28:15Z">
        <w:r>
          <w:rPr/>
          <w:tab/>
        </w:r>
      </w:del>
      <w:del w:id="302" w:author="李腾" w:date="2019-09-24T15:28:15Z">
        <w:r>
          <w:rPr/>
          <w:fldChar w:fldCharType="begin"/>
        </w:r>
      </w:del>
      <w:del w:id="303" w:author="李腾" w:date="2019-09-24T15:28:15Z">
        <w:r>
          <w:rPr/>
          <w:delInstrText xml:space="preserve"> PAGEREF _Toc503211828 \h </w:delInstrText>
        </w:r>
      </w:del>
      <w:del w:id="304" w:author="李腾" w:date="2019-09-24T15:28:15Z">
        <w:r>
          <w:rPr/>
          <w:fldChar w:fldCharType="separate"/>
        </w:r>
      </w:del>
      <w:del w:id="305" w:author="李腾" w:date="2019-09-24T15:28:15Z">
        <w:r>
          <w:rPr/>
          <w:delText>14</w:delText>
        </w:r>
      </w:del>
      <w:del w:id="306" w:author="李腾" w:date="2019-09-24T15:28:15Z">
        <w:r>
          <w:rPr/>
          <w:fldChar w:fldCharType="end"/>
        </w:r>
      </w:del>
      <w:del w:id="307" w:author="李腾" w:date="2019-09-24T15:28:15Z">
        <w:r>
          <w:rPr/>
          <w:fldChar w:fldCharType="end"/>
        </w:r>
      </w:del>
    </w:p>
    <w:p>
      <w:pPr>
        <w:pStyle w:val="11"/>
        <w:tabs>
          <w:tab w:val="right" w:leader="dot" w:pos="8296"/>
        </w:tabs>
        <w:rPr>
          <w:del w:id="308" w:author="李腾" w:date="2019-09-24T15:28:15Z"/>
          <w:rFonts w:asciiTheme="minorHAnsi" w:hAnsiTheme="minorHAnsi" w:eastAsiaTheme="minorEastAsia"/>
          <w:bCs w:val="0"/>
          <w:sz w:val="21"/>
          <w:szCs w:val="22"/>
        </w:rPr>
      </w:pPr>
      <w:del w:id="309" w:author="李腾" w:date="2019-09-24T15:28:15Z">
        <w:r>
          <w:rPr/>
          <w:fldChar w:fldCharType="begin"/>
        </w:r>
      </w:del>
      <w:del w:id="310" w:author="李腾" w:date="2019-09-24T15:28:15Z">
        <w:r>
          <w:rPr/>
          <w:delInstrText xml:space="preserve"> HYPERLINK \l "_Toc503211829" </w:delInstrText>
        </w:r>
      </w:del>
      <w:del w:id="311" w:author="李腾" w:date="2019-09-24T15:28:15Z">
        <w:r>
          <w:rPr/>
          <w:fldChar w:fldCharType="separate"/>
        </w:r>
      </w:del>
      <w:del w:id="312" w:author="李腾" w:date="2019-09-24T15:28:15Z">
        <w:r>
          <w:rPr>
            <w:rStyle w:val="18"/>
            <w:rFonts w:cs="Times New Roman"/>
          </w:rPr>
          <w:delText>5 Suggestions to China’s Cross-cultural Business</w:delText>
        </w:r>
      </w:del>
      <w:del w:id="313" w:author="李腾" w:date="2019-09-24T15:28:15Z">
        <w:r>
          <w:rPr/>
          <w:tab/>
        </w:r>
      </w:del>
      <w:del w:id="314" w:author="李腾" w:date="2019-09-24T15:28:15Z">
        <w:r>
          <w:rPr/>
          <w:fldChar w:fldCharType="begin"/>
        </w:r>
      </w:del>
      <w:del w:id="315" w:author="李腾" w:date="2019-09-24T15:28:15Z">
        <w:r>
          <w:rPr/>
          <w:delInstrText xml:space="preserve"> PAGEREF _Toc503211829 \h </w:delInstrText>
        </w:r>
      </w:del>
      <w:del w:id="316" w:author="李腾" w:date="2019-09-24T15:28:15Z">
        <w:r>
          <w:rPr/>
          <w:fldChar w:fldCharType="separate"/>
        </w:r>
      </w:del>
      <w:del w:id="317" w:author="李腾" w:date="2019-09-24T15:28:15Z">
        <w:r>
          <w:rPr/>
          <w:delText>17</w:delText>
        </w:r>
      </w:del>
      <w:del w:id="318" w:author="李腾" w:date="2019-09-24T15:28:15Z">
        <w:r>
          <w:rPr/>
          <w:fldChar w:fldCharType="end"/>
        </w:r>
      </w:del>
      <w:del w:id="319" w:author="李腾" w:date="2019-09-24T15:28:15Z">
        <w:r>
          <w:rPr/>
          <w:fldChar w:fldCharType="end"/>
        </w:r>
      </w:del>
    </w:p>
    <w:p>
      <w:pPr>
        <w:pStyle w:val="14"/>
        <w:rPr>
          <w:del w:id="320" w:author="李腾" w:date="2019-09-24T15:28:15Z"/>
          <w:rFonts w:asciiTheme="minorHAnsi" w:hAnsiTheme="minorHAnsi" w:eastAsiaTheme="minorEastAsia"/>
          <w:sz w:val="21"/>
          <w:szCs w:val="22"/>
        </w:rPr>
      </w:pPr>
      <w:del w:id="321" w:author="李腾" w:date="2019-09-24T15:28:15Z">
        <w:r>
          <w:rPr/>
          <w:fldChar w:fldCharType="begin"/>
        </w:r>
      </w:del>
      <w:del w:id="322" w:author="李腾" w:date="2019-09-24T15:28:15Z">
        <w:r>
          <w:rPr/>
          <w:delInstrText xml:space="preserve"> HYPERLINK \l "_Toc503211830" </w:delInstrText>
        </w:r>
      </w:del>
      <w:del w:id="323" w:author="李腾" w:date="2019-09-24T15:28:15Z">
        <w:r>
          <w:rPr/>
          <w:fldChar w:fldCharType="separate"/>
        </w:r>
      </w:del>
      <w:del w:id="324" w:author="李腾" w:date="2019-09-24T15:28:15Z">
        <w:r>
          <w:rPr>
            <w:rStyle w:val="18"/>
            <w:rFonts w:cs="Times New Roman"/>
          </w:rPr>
          <w:delText>5.1 Localization Marketing</w:delText>
        </w:r>
      </w:del>
      <w:del w:id="325" w:author="李腾" w:date="2019-09-24T15:28:15Z">
        <w:r>
          <w:rPr/>
          <w:tab/>
        </w:r>
      </w:del>
      <w:del w:id="326" w:author="李腾" w:date="2019-09-24T15:28:15Z">
        <w:r>
          <w:rPr/>
          <w:fldChar w:fldCharType="begin"/>
        </w:r>
      </w:del>
      <w:del w:id="327" w:author="李腾" w:date="2019-09-24T15:28:15Z">
        <w:r>
          <w:rPr/>
          <w:delInstrText xml:space="preserve"> PAGEREF _Toc503211830 \h </w:delInstrText>
        </w:r>
      </w:del>
      <w:del w:id="328" w:author="李腾" w:date="2019-09-24T15:28:15Z">
        <w:r>
          <w:rPr/>
          <w:fldChar w:fldCharType="separate"/>
        </w:r>
      </w:del>
      <w:del w:id="329" w:author="李腾" w:date="2019-09-24T15:28:15Z">
        <w:r>
          <w:rPr/>
          <w:delText>17</w:delText>
        </w:r>
      </w:del>
      <w:del w:id="330" w:author="李腾" w:date="2019-09-24T15:28:15Z">
        <w:r>
          <w:rPr/>
          <w:fldChar w:fldCharType="end"/>
        </w:r>
      </w:del>
      <w:del w:id="331" w:author="李腾" w:date="2019-09-24T15:28:15Z">
        <w:r>
          <w:rPr/>
          <w:fldChar w:fldCharType="end"/>
        </w:r>
      </w:del>
    </w:p>
    <w:p>
      <w:pPr>
        <w:pStyle w:val="14"/>
        <w:rPr>
          <w:del w:id="332" w:author="李腾" w:date="2019-09-24T15:28:15Z"/>
          <w:rFonts w:asciiTheme="minorHAnsi" w:hAnsiTheme="minorHAnsi" w:eastAsiaTheme="minorEastAsia"/>
          <w:sz w:val="21"/>
          <w:szCs w:val="22"/>
        </w:rPr>
      </w:pPr>
      <w:del w:id="333" w:author="李腾" w:date="2019-09-24T15:28:15Z">
        <w:r>
          <w:rPr/>
          <w:fldChar w:fldCharType="begin"/>
        </w:r>
      </w:del>
      <w:del w:id="334" w:author="李腾" w:date="2019-09-24T15:28:15Z">
        <w:r>
          <w:rPr/>
          <w:delInstrText xml:space="preserve"> HYPERLINK \l "_Toc503211831" </w:delInstrText>
        </w:r>
      </w:del>
      <w:del w:id="335" w:author="李腾" w:date="2019-09-24T15:28:15Z">
        <w:r>
          <w:rPr/>
          <w:fldChar w:fldCharType="separate"/>
        </w:r>
      </w:del>
      <w:del w:id="336" w:author="李腾" w:date="2019-09-24T15:28:15Z">
        <w:r>
          <w:rPr>
            <w:rStyle w:val="18"/>
            <w:rFonts w:cs="Times New Roman"/>
          </w:rPr>
          <w:delText>5.2 Innovation Marketing</w:delText>
        </w:r>
      </w:del>
      <w:del w:id="337" w:author="李腾" w:date="2019-09-24T15:28:15Z">
        <w:r>
          <w:rPr/>
          <w:tab/>
        </w:r>
      </w:del>
      <w:del w:id="338" w:author="李腾" w:date="2019-09-24T15:28:15Z">
        <w:r>
          <w:rPr/>
          <w:fldChar w:fldCharType="begin"/>
        </w:r>
      </w:del>
      <w:del w:id="339" w:author="李腾" w:date="2019-09-24T15:28:15Z">
        <w:r>
          <w:rPr/>
          <w:delInstrText xml:space="preserve"> PAGEREF _Toc503211831 \h </w:delInstrText>
        </w:r>
      </w:del>
      <w:del w:id="340" w:author="李腾" w:date="2019-09-24T15:28:15Z">
        <w:r>
          <w:rPr/>
          <w:fldChar w:fldCharType="separate"/>
        </w:r>
      </w:del>
      <w:del w:id="341" w:author="李腾" w:date="2019-09-24T15:28:15Z">
        <w:r>
          <w:rPr/>
          <w:delText>18</w:delText>
        </w:r>
      </w:del>
      <w:del w:id="342" w:author="李腾" w:date="2019-09-24T15:28:15Z">
        <w:r>
          <w:rPr/>
          <w:fldChar w:fldCharType="end"/>
        </w:r>
      </w:del>
      <w:del w:id="343" w:author="李腾" w:date="2019-09-24T15:28:15Z">
        <w:r>
          <w:rPr/>
          <w:fldChar w:fldCharType="end"/>
        </w:r>
      </w:del>
    </w:p>
    <w:p>
      <w:pPr>
        <w:pStyle w:val="11"/>
        <w:tabs>
          <w:tab w:val="right" w:leader="dot" w:pos="8296"/>
        </w:tabs>
        <w:rPr>
          <w:del w:id="344" w:author="李腾" w:date="2019-09-24T15:28:15Z"/>
          <w:rFonts w:asciiTheme="minorHAnsi" w:hAnsiTheme="minorHAnsi" w:eastAsiaTheme="minorEastAsia"/>
          <w:bCs w:val="0"/>
          <w:sz w:val="21"/>
          <w:szCs w:val="22"/>
        </w:rPr>
      </w:pPr>
      <w:del w:id="345" w:author="李腾" w:date="2019-09-24T15:28:15Z">
        <w:r>
          <w:rPr/>
          <w:fldChar w:fldCharType="begin"/>
        </w:r>
      </w:del>
      <w:del w:id="346" w:author="李腾" w:date="2019-09-24T15:28:15Z">
        <w:r>
          <w:rPr/>
          <w:delInstrText xml:space="preserve"> HYPERLINK \l "_Toc503211832" </w:delInstrText>
        </w:r>
      </w:del>
      <w:del w:id="347" w:author="李腾" w:date="2019-09-24T15:28:15Z">
        <w:r>
          <w:rPr/>
          <w:fldChar w:fldCharType="separate"/>
        </w:r>
      </w:del>
      <w:del w:id="348" w:author="李腾" w:date="2019-09-24T15:28:15Z">
        <w:r>
          <w:rPr>
            <w:rStyle w:val="18"/>
            <w:rFonts w:cs="Times New Roman"/>
          </w:rPr>
          <w:delText>6 Conclusion</w:delText>
        </w:r>
      </w:del>
      <w:del w:id="349" w:author="李腾" w:date="2019-09-24T15:28:15Z">
        <w:r>
          <w:rPr/>
          <w:tab/>
        </w:r>
      </w:del>
      <w:del w:id="350" w:author="李腾" w:date="2019-09-24T15:28:15Z">
        <w:r>
          <w:rPr/>
          <w:fldChar w:fldCharType="begin"/>
        </w:r>
      </w:del>
      <w:del w:id="351" w:author="李腾" w:date="2019-09-24T15:28:15Z">
        <w:r>
          <w:rPr/>
          <w:delInstrText xml:space="preserve"> PAGEREF _Toc503211832 \h </w:delInstrText>
        </w:r>
      </w:del>
      <w:del w:id="352" w:author="李腾" w:date="2019-09-24T15:28:15Z">
        <w:r>
          <w:rPr/>
          <w:fldChar w:fldCharType="separate"/>
        </w:r>
      </w:del>
      <w:del w:id="353" w:author="李腾" w:date="2019-09-24T15:28:15Z">
        <w:r>
          <w:rPr/>
          <w:delText>19</w:delText>
        </w:r>
      </w:del>
      <w:del w:id="354" w:author="李腾" w:date="2019-09-24T15:28:15Z">
        <w:r>
          <w:rPr/>
          <w:fldChar w:fldCharType="end"/>
        </w:r>
      </w:del>
      <w:del w:id="355" w:author="李腾" w:date="2019-09-24T15:28:15Z">
        <w:r>
          <w:rPr/>
          <w:fldChar w:fldCharType="end"/>
        </w:r>
      </w:del>
    </w:p>
    <w:p>
      <w:pPr>
        <w:pStyle w:val="11"/>
        <w:tabs>
          <w:tab w:val="right" w:leader="dot" w:pos="8296"/>
        </w:tabs>
        <w:rPr>
          <w:del w:id="356" w:author="李腾" w:date="2019-09-24T15:28:15Z"/>
          <w:rFonts w:asciiTheme="minorHAnsi" w:hAnsiTheme="minorHAnsi" w:eastAsiaTheme="minorEastAsia"/>
          <w:bCs w:val="0"/>
          <w:sz w:val="21"/>
          <w:szCs w:val="22"/>
        </w:rPr>
      </w:pPr>
      <w:del w:id="357" w:author="李腾" w:date="2019-09-24T15:28:15Z">
        <w:r>
          <w:rPr/>
          <w:fldChar w:fldCharType="begin"/>
        </w:r>
      </w:del>
      <w:del w:id="358" w:author="李腾" w:date="2019-09-24T15:28:15Z">
        <w:r>
          <w:rPr/>
          <w:delInstrText xml:space="preserve"> HYPERLINK \l "_Toc503211833" </w:delInstrText>
        </w:r>
      </w:del>
      <w:del w:id="359" w:author="李腾" w:date="2019-09-24T15:28:15Z">
        <w:r>
          <w:rPr/>
          <w:fldChar w:fldCharType="separate"/>
        </w:r>
      </w:del>
      <w:del w:id="360" w:author="李腾" w:date="2019-09-24T15:28:15Z">
        <w:r>
          <w:rPr>
            <w:rStyle w:val="18"/>
            <w:rFonts w:cs="Times New Roman"/>
          </w:rPr>
          <w:delText>BIBLIOGRAPHY</w:delText>
        </w:r>
      </w:del>
      <w:del w:id="361" w:author="李腾" w:date="2019-09-24T15:28:15Z">
        <w:r>
          <w:rPr/>
          <w:tab/>
        </w:r>
      </w:del>
      <w:del w:id="362" w:author="李腾" w:date="2019-09-24T15:28:15Z">
        <w:r>
          <w:rPr/>
          <w:fldChar w:fldCharType="begin"/>
        </w:r>
      </w:del>
      <w:del w:id="363" w:author="李腾" w:date="2019-09-24T15:28:15Z">
        <w:r>
          <w:rPr/>
          <w:delInstrText xml:space="preserve"> PAGEREF _Toc503211833 \h </w:delInstrText>
        </w:r>
      </w:del>
      <w:del w:id="364" w:author="李腾" w:date="2019-09-24T15:28:15Z">
        <w:r>
          <w:rPr/>
          <w:fldChar w:fldCharType="separate"/>
        </w:r>
      </w:del>
      <w:del w:id="365" w:author="李腾" w:date="2019-09-24T15:28:15Z">
        <w:r>
          <w:rPr/>
          <w:delText>21</w:delText>
        </w:r>
      </w:del>
      <w:del w:id="366" w:author="李腾" w:date="2019-09-24T15:28:15Z">
        <w:r>
          <w:rPr/>
          <w:fldChar w:fldCharType="end"/>
        </w:r>
      </w:del>
      <w:del w:id="367" w:author="李腾" w:date="2019-09-24T15:28:15Z">
        <w:r>
          <w:rPr/>
          <w:fldChar w:fldCharType="end"/>
        </w:r>
      </w:del>
    </w:p>
    <w:p>
      <w:pPr>
        <w:widowControl/>
        <w:spacing w:line="360" w:lineRule="auto"/>
        <w:jc w:val="center"/>
        <w:rPr>
          <w:del w:id="368" w:author="李腾" w:date="2019-09-24T15:28:15Z"/>
          <w:rFonts w:ascii="Times New Roman" w:hAnsi="Times New Roman" w:cs="Times New Roman"/>
          <w:b/>
          <w:szCs w:val="21"/>
        </w:rPr>
      </w:pPr>
      <w:del w:id="369" w:author="李腾" w:date="2019-09-24T15:28:15Z">
        <w:r>
          <w:rPr>
            <w:rFonts w:ascii="Times New Roman" w:hAnsi="Times New Roman" w:eastAsia="Times New Roman" w:cs="Times New Roman"/>
            <w:b/>
            <w:sz w:val="24"/>
            <w:szCs w:val="21"/>
          </w:rPr>
          <w:fldChar w:fldCharType="end"/>
        </w:r>
      </w:del>
    </w:p>
    <w:p>
      <w:pPr>
        <w:widowControl/>
        <w:jc w:val="center"/>
        <w:rPr>
          <w:del w:id="371" w:author="李腾" w:date="2019-09-24T15:28:23Z"/>
          <w:rFonts w:ascii="Times New Roman" w:hAnsi="Times New Roman" w:cs="Times New Roman"/>
          <w:b/>
          <w:szCs w:val="21"/>
        </w:rPr>
        <w:sectPr>
          <w:footerReference r:id="rId3" w:type="default"/>
          <w:pgSz w:w="11906" w:h="16838"/>
          <w:pgMar w:top="1440" w:right="1800" w:bottom="1440" w:left="1800" w:header="851" w:footer="992" w:gutter="0"/>
          <w:pgNumType w:start="1"/>
          <w:cols w:space="425" w:num="1"/>
          <w:docGrid w:type="lines" w:linePitch="312" w:charSpace="0"/>
        </w:sectPr>
        <w:pPrChange w:id="370" w:author="李腾" w:date="2019-09-24T15:28:26Z">
          <w:pPr>
            <w:widowControl/>
            <w:jc w:val="center"/>
          </w:pPr>
        </w:pPrChange>
      </w:pPr>
    </w:p>
    <w:p>
      <w:pPr>
        <w:widowControl/>
        <w:spacing w:line="360" w:lineRule="auto"/>
        <w:jc w:val="left"/>
        <w:rPr>
          <w:del w:id="372" w:author="李腾" w:date="2019-09-24T15:28:22Z"/>
          <w:rFonts w:ascii="Times New Roman" w:hAnsi="Times New Roman" w:cs="Times New Roman"/>
          <w:b/>
          <w:sz w:val="32"/>
          <w:szCs w:val="32"/>
        </w:rPr>
      </w:pPr>
    </w:p>
    <w:p>
      <w:pPr>
        <w:pStyle w:val="2"/>
        <w:spacing w:after="0"/>
        <w:jc w:val="center"/>
        <w:rPr>
          <w:rFonts w:ascii="Times New Roman" w:hAnsi="Times New Roman" w:cs="Times New Roman"/>
          <w:sz w:val="32"/>
          <w:szCs w:val="32"/>
        </w:rPr>
        <w:pPrChange w:id="373" w:author="李腾" w:date="2019-09-24T15:29:09Z">
          <w:pPr>
            <w:pStyle w:val="2"/>
            <w:spacing w:after="0"/>
            <w:jc w:val="center"/>
          </w:pPr>
        </w:pPrChange>
      </w:pPr>
      <w:bookmarkStart w:id="0" w:name="_Toc503196160"/>
      <w:bookmarkStart w:id="1" w:name="_Toc503211815"/>
      <w:r>
        <w:rPr>
          <w:rFonts w:ascii="Times New Roman" w:hAnsi="Times New Roman" w:cs="Times New Roman"/>
          <w:sz w:val="32"/>
          <w:szCs w:val="32"/>
        </w:rPr>
        <w:t>ABSTRACT</w:t>
      </w:r>
      <w:bookmarkEnd w:id="0"/>
      <w:bookmarkEnd w:id="1"/>
      <w:bookmarkStart w:id="62" w:name="_GoBack"/>
      <w:bookmarkEnd w:id="62"/>
    </w:p>
    <w:p/>
    <w:p>
      <w:pPr>
        <w:spacing w:line="360"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 xml:space="preserve">The purpose of this thesis is to discuss </w:t>
      </w:r>
      <w:r>
        <w:rPr>
          <w:rFonts w:ascii="Times New Roman" w:hAnsi="Times New Roman" w:cs="Times New Roman"/>
          <w:color w:val="000000" w:themeColor="text1"/>
          <w:sz w:val="24"/>
          <w:szCs w:val="24"/>
          <w14:textFill>
            <w14:solidFill>
              <w14:schemeClr w14:val="tx1"/>
            </w14:solidFill>
          </w14:textFill>
        </w:rPr>
        <w:t xml:space="preserve">culture integration between American coffee culture and Chinese culture on </w:t>
      </w:r>
      <w:r>
        <w:rPr>
          <w:rFonts w:hint="eastAsia" w:ascii="Times New Roman" w:hAnsi="Times New Roman" w:cs="Times New Roman"/>
          <w:color w:val="000000" w:themeColor="text1"/>
          <w:sz w:val="24"/>
          <w:szCs w:val="24"/>
          <w14:textFill>
            <w14:solidFill>
              <w14:schemeClr w14:val="tx1"/>
            </w14:solidFill>
          </w14:textFill>
        </w:rPr>
        <w:t>ba</w:t>
      </w:r>
      <w:r>
        <w:rPr>
          <w:rFonts w:ascii="Times New Roman" w:hAnsi="Times New Roman" w:cs="Times New Roman"/>
          <w:color w:val="000000" w:themeColor="text1"/>
          <w:sz w:val="24"/>
          <w:szCs w:val="24"/>
          <w14:textFill>
            <w14:solidFill>
              <w14:schemeClr w14:val="tx1"/>
            </w14:solidFill>
          </w14:textFill>
        </w:rPr>
        <w:t>sed on analysis of Starbucks’ cross-cultural marketing strategy. A</w:t>
      </w:r>
      <w:r>
        <w:rPr>
          <w:rFonts w:hint="eastAsia" w:ascii="Times New Roman" w:hAnsi="Times New Roman" w:cs="Times New Roman"/>
          <w:color w:val="000000" w:themeColor="text1"/>
          <w:sz w:val="24"/>
          <w:szCs w:val="24"/>
          <w14:textFill>
            <w14:solidFill>
              <w14:schemeClr w14:val="tx1"/>
            </w14:solidFill>
          </w14:textFill>
        </w:rPr>
        <w:t>fter</w:t>
      </w:r>
      <w:r>
        <w:rPr>
          <w:rFonts w:ascii="Times New Roman" w:hAnsi="Times New Roman" w:cs="Times New Roman"/>
          <w:color w:val="000000" w:themeColor="text1"/>
          <w:sz w:val="24"/>
          <w:szCs w:val="24"/>
          <w14:textFill>
            <w14:solidFill>
              <w14:schemeClr w14:val="tx1"/>
            </w14:solidFill>
          </w14:textFill>
        </w:rPr>
        <w:t xml:space="preserve"> decades of development, Starbucks coffee culture nowadays are accepted by Chinese people widely. By application of Hofstede’ culture dimensions and Hall’s context dimensions, the author explained the cultural conflicts between two countries and listed corresponding approaches that Starbucks might adopt. In marketing mix analysis, Starbucks’ strategies are discussed in aspects of product, price, place and promotion. On the basis of Starbucks’ success, the thesis provides suggestions to Chinese transnational enterprises.</w:t>
      </w:r>
    </w:p>
    <w:p>
      <w:pPr>
        <w:widowControl/>
        <w:jc w:val="left"/>
        <w:rPr>
          <w:rFonts w:ascii="Times New Roman" w:hAnsi="Times New Roman" w:cs="Times New Roman"/>
          <w:sz w:val="24"/>
          <w:szCs w:val="24"/>
        </w:rPr>
      </w:pPr>
    </w:p>
    <w:p>
      <w:pPr>
        <w:widowControl/>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 xml:space="preserve">    Key Words: coffee culture, Chinese culture, culture conflicts, </w:t>
      </w:r>
      <w:r>
        <w:rPr>
          <w:rFonts w:ascii="Times New Roman" w:hAnsi="Times New Roman" w:cs="Times New Roman"/>
          <w:color w:val="000000" w:themeColor="text1"/>
          <w:sz w:val="24"/>
          <w:szCs w:val="24"/>
          <w14:textFill>
            <w14:solidFill>
              <w14:schemeClr w14:val="tx1"/>
            </w14:solidFill>
          </w14:textFill>
        </w:rPr>
        <w:t>cultural integration, Starbucks’ cross-cultural marketing strategy, marketing mix analysis</w:t>
      </w:r>
    </w:p>
    <w:p>
      <w:pPr>
        <w:widowControl/>
        <w:jc w:val="left"/>
        <w:rPr>
          <w:rFonts w:ascii="Times New Roman" w:hAnsi="Times New Roman" w:cs="Times New Roman"/>
          <w:szCs w:val="21"/>
        </w:rPr>
      </w:pPr>
    </w:p>
    <w:p>
      <w:pPr>
        <w:widowControl/>
        <w:jc w:val="left"/>
        <w:rPr>
          <w:rFonts w:ascii="Times New Roman" w:hAnsi="Times New Roman" w:cs="Times New Roman"/>
          <w:szCs w:val="21"/>
        </w:rPr>
      </w:pPr>
      <w:r>
        <w:rPr>
          <w:rFonts w:ascii="Times New Roman" w:hAnsi="Times New Roman" w:cs="Times New Roman"/>
          <w:szCs w:val="21"/>
        </w:rPr>
        <w:br w:type="page"/>
      </w:r>
    </w:p>
    <w:p>
      <w:pPr>
        <w:widowControl/>
        <w:jc w:val="left"/>
        <w:rPr>
          <w:rFonts w:ascii="宋体" w:hAnsi="宋体" w:eastAsia="宋体" w:cs="Times New Roman"/>
          <w:b/>
          <w:sz w:val="32"/>
          <w:szCs w:val="32"/>
        </w:rPr>
      </w:pPr>
    </w:p>
    <w:p>
      <w:pPr>
        <w:pStyle w:val="2"/>
        <w:spacing w:after="0"/>
        <w:jc w:val="center"/>
        <w:rPr>
          <w:rFonts w:ascii="宋体" w:hAnsi="宋体" w:eastAsia="宋体" w:cs="Times New Roman"/>
          <w:sz w:val="32"/>
          <w:szCs w:val="32"/>
        </w:rPr>
      </w:pPr>
      <w:bookmarkStart w:id="2" w:name="_Toc503196161"/>
      <w:bookmarkStart w:id="3" w:name="_Toc503211816"/>
      <w:r>
        <w:rPr>
          <w:rFonts w:hint="eastAsia" w:ascii="宋体" w:hAnsi="宋体" w:eastAsia="宋体" w:cs="Times New Roman"/>
          <w:sz w:val="32"/>
          <w:szCs w:val="32"/>
        </w:rPr>
        <w:t>摘</w:t>
      </w:r>
      <w:r>
        <w:rPr>
          <w:rFonts w:hint="eastAsia" w:ascii="宋体" w:hAnsi="宋体" w:eastAsia="宋体" w:cs="Times New Roman"/>
          <w:b w:val="0"/>
          <w:sz w:val="32"/>
          <w:szCs w:val="32"/>
        </w:rPr>
        <w:t xml:space="preserve"> </w:t>
      </w:r>
      <w:r>
        <w:rPr>
          <w:rFonts w:hint="eastAsia" w:ascii="宋体" w:hAnsi="宋体" w:eastAsia="宋体" w:cs="Times New Roman"/>
          <w:sz w:val="32"/>
          <w:szCs w:val="32"/>
        </w:rPr>
        <w:t>要</w:t>
      </w:r>
      <w:bookmarkEnd w:id="2"/>
      <w:bookmarkEnd w:id="3"/>
    </w:p>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这篇论文主要通过对星巴克成功的跨文化营销策略的分析去讨论美国咖啡文化是如何融入中国文化的。经过多年的发展，星巴克构建的咖啡文化在中国被人们普遍接受了。作者通过采用霍夫斯泰德文化维度理论和爱德华·霍尔高低语境文化理论解释了两国的文化冲突以及列出了星巴克采取了的一些相对应的营销策略。在营销组合讨论部分，作者会从产品、价格、渠道和促销手段这四个方面进行详细分析。最后，根据星巴克成功的跨文化营销案例,论文还给中国的跨国公司提出了相关的建议。</w:t>
      </w:r>
    </w:p>
    <w:p>
      <w:pPr>
        <w:widowControl/>
        <w:rPr>
          <w:rFonts w:ascii="Times New Roman" w:hAnsi="Times New Roman" w:cs="Times New Roman"/>
          <w:b/>
          <w:szCs w:val="21"/>
        </w:rPr>
      </w:pPr>
    </w:p>
    <w:p>
      <w:pPr>
        <w:widowControl/>
        <w:ind w:firstLine="480" w:firstLineChars="200"/>
        <w:rPr>
          <w:rFonts w:ascii="宋体" w:hAnsi="宋体" w:eastAsia="宋体" w:cs="Times New Roman"/>
          <w:sz w:val="24"/>
          <w:szCs w:val="24"/>
        </w:rPr>
      </w:pPr>
      <w:r>
        <w:rPr>
          <w:rFonts w:hint="eastAsia" w:ascii="宋体" w:hAnsi="宋体" w:eastAsia="宋体" w:cs="Times New Roman"/>
          <w:sz w:val="24"/>
          <w:szCs w:val="24"/>
        </w:rPr>
        <w:t>关键词：咖啡文化，中国文化，文化冲突，文化融合，星巴克的跨文化营销策略，营销组合分析</w:t>
      </w:r>
    </w:p>
    <w:p>
      <w:pPr>
        <w:widowControl/>
        <w:rPr>
          <w:rFonts w:ascii="Times New Roman" w:hAnsi="Times New Roman" w:cs="Times New Roman"/>
          <w:b/>
          <w:szCs w:val="21"/>
        </w:rPr>
      </w:pPr>
    </w:p>
    <w:p>
      <w:pPr>
        <w:widowControl/>
        <w:jc w:val="left"/>
        <w:rPr>
          <w:rFonts w:ascii="Times New Roman" w:hAnsi="Times New Roman" w:cs="Times New Roman"/>
          <w:szCs w:val="21"/>
        </w:rPr>
      </w:pPr>
      <w:r>
        <w:rPr>
          <w:rFonts w:ascii="Times New Roman" w:hAnsi="Times New Roman" w:cs="Times New Roman"/>
          <w:szCs w:val="21"/>
        </w:rPr>
        <w:br w:type="page"/>
      </w:r>
    </w:p>
    <w:p>
      <w:pPr>
        <w:spacing w:line="360" w:lineRule="auto"/>
        <w:jc w:val="center"/>
        <w:rPr>
          <w:rFonts w:ascii="Times New Roman" w:hAnsi="Times New Roman" w:eastAsia="宋体" w:cs="Times New Roman"/>
          <w:b/>
          <w:sz w:val="32"/>
          <w:szCs w:val="32"/>
        </w:rPr>
      </w:pPr>
    </w:p>
    <w:p>
      <w:pPr>
        <w:spacing w:line="360" w:lineRule="auto"/>
        <w:jc w:val="center"/>
        <w:rPr>
          <w:rFonts w:ascii="Times New Roman" w:hAnsi="Times New Roman" w:eastAsia="宋体" w:cs="Times New Roman"/>
          <w:b/>
          <w:sz w:val="32"/>
          <w:szCs w:val="32"/>
        </w:rPr>
      </w:pPr>
      <w:r>
        <w:rPr>
          <w:rFonts w:ascii="Times New Roman" w:hAnsi="Times New Roman" w:eastAsia="宋体" w:cs="Times New Roman"/>
          <w:b/>
          <w:sz w:val="32"/>
          <w:szCs w:val="32"/>
        </w:rPr>
        <w:t>An Analysis of Success of Starbucks in China from the Perspective of Cross-Cultural Marketing</w:t>
      </w:r>
    </w:p>
    <w:p>
      <w:pPr>
        <w:pStyle w:val="2"/>
        <w:spacing w:after="0" w:line="360" w:lineRule="auto"/>
        <w:rPr>
          <w:rFonts w:ascii="Times New Roman" w:hAnsi="Times New Roman" w:cs="Times New Roman"/>
          <w:b w:val="0"/>
          <w:sz w:val="30"/>
          <w:szCs w:val="30"/>
        </w:rPr>
      </w:pPr>
      <w:bookmarkStart w:id="4" w:name="_Toc503211817"/>
      <w:bookmarkStart w:id="5" w:name="_Toc503196162"/>
      <w:r>
        <w:rPr>
          <w:rFonts w:hint="eastAsia" w:ascii="Times New Roman" w:hAnsi="Times New Roman" w:cs="Times New Roman"/>
          <w:sz w:val="30"/>
          <w:szCs w:val="30"/>
        </w:rPr>
        <w:t>1</w:t>
      </w:r>
      <w:r>
        <w:rPr>
          <w:rFonts w:ascii="Times New Roman" w:hAnsi="Times New Roman" w:cs="Times New Roman"/>
          <w:sz w:val="30"/>
          <w:szCs w:val="30"/>
        </w:rPr>
        <w:t xml:space="preserve"> Introduction</w:t>
      </w:r>
      <w:bookmarkEnd w:id="4"/>
      <w:bookmarkEnd w:id="5"/>
    </w:p>
    <w:p>
      <w:pPr>
        <w:spacing w:line="360"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With the opening-up of China, the country is keeping track of international trend, and thus create</w:t>
      </w:r>
      <w:r>
        <w:rPr>
          <w:rFonts w:hint="eastAsia" w:ascii="Times New Roman" w:hAnsi="Times New Roman" w:cs="Times New Roman"/>
          <w:color w:val="000000" w:themeColor="text1"/>
          <w:sz w:val="24"/>
          <w:szCs w:val="24"/>
          <w14:textFill>
            <w14:solidFill>
              <w14:schemeClr w14:val="tx1"/>
            </w14:solidFill>
          </w14:textFill>
        </w:rPr>
        <w:t>s</w:t>
      </w:r>
      <w:r>
        <w:rPr>
          <w:rFonts w:ascii="Times New Roman" w:hAnsi="Times New Roman" w:cs="Times New Roman"/>
          <w:color w:val="000000" w:themeColor="text1"/>
          <w:sz w:val="24"/>
          <w:szCs w:val="24"/>
          <w14:textFill>
            <w14:solidFill>
              <w14:schemeClr w14:val="tx1"/>
            </w14:solidFill>
          </w14:textFill>
        </w:rPr>
        <w:t xml:space="preserve"> opportunities for cross-cultural communication. For years, foreign corporations have laid the foundation in China market deeply through their effective marketing strategies. Starbucks’ coffee culture is now accepted by most of Chinese people. The process of coffee culture’s acceptance and integration is long and difficult. The cross-cultural marketing strategy of Starbucks has contributed to going through the difficulties of cultural integration in China.</w:t>
      </w:r>
    </w:p>
    <w:p>
      <w:pPr>
        <w:spacing w:line="360"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This thesis describes the culture-based difficulty of Starbucks business expansion in China and explains the marketing strategy the company adopted to overcome these cultural differences. The research method is a combination of cross-cultural business and marketing mix analysis. Cultural differences between the two countries are analyzed based on Hofstede’s five Dimensions of National Culture and Hall’s context culture. In the part of conclusion, the author is going to put forward suggestions based on the success of Starbucks in China, in which they need to take cultural elements into account when they expand business to other countries.</w:t>
      </w:r>
    </w:p>
    <w:p>
      <w:pPr>
        <w:spacing w:line="360" w:lineRule="auto"/>
        <w:ind w:firstLine="420" w:firstLineChars="200"/>
        <w:rPr>
          <w:rFonts w:ascii="Times New Roman" w:hAnsi="Times New Roman" w:cs="Times New Roman"/>
          <w:color w:val="000000" w:themeColor="text1"/>
          <w:szCs w:val="21"/>
          <w14:textFill>
            <w14:solidFill>
              <w14:schemeClr w14:val="tx1"/>
            </w14:solidFill>
          </w14:textFill>
        </w:rPr>
      </w:pPr>
    </w:p>
    <w:p>
      <w:pPr>
        <w:pStyle w:val="2"/>
        <w:spacing w:before="0" w:after="0" w:line="360" w:lineRule="auto"/>
        <w:rPr>
          <w:rFonts w:ascii="Times New Roman" w:hAnsi="Times New Roman" w:cs="Times New Roman"/>
          <w:b w:val="0"/>
          <w:sz w:val="30"/>
          <w:szCs w:val="30"/>
        </w:rPr>
      </w:pPr>
      <w:bookmarkStart w:id="6" w:name="_Toc503211818"/>
      <w:bookmarkStart w:id="7" w:name="_Toc503196163"/>
      <w:r>
        <w:rPr>
          <w:rFonts w:ascii="Times New Roman" w:hAnsi="Times New Roman" w:cs="Times New Roman"/>
          <w:sz w:val="30"/>
          <w:szCs w:val="30"/>
        </w:rPr>
        <w:t xml:space="preserve">2 </w:t>
      </w:r>
      <w:r>
        <w:rPr>
          <w:rFonts w:hint="eastAsia" w:ascii="Times New Roman" w:hAnsi="Times New Roman" w:cs="Times New Roman"/>
          <w:sz w:val="30"/>
          <w:szCs w:val="30"/>
        </w:rPr>
        <w:t>In</w:t>
      </w:r>
      <w:r>
        <w:rPr>
          <w:rFonts w:ascii="Times New Roman" w:hAnsi="Times New Roman" w:cs="Times New Roman"/>
          <w:sz w:val="30"/>
          <w:szCs w:val="30"/>
        </w:rPr>
        <w:t>troduction to Starbucks</w:t>
      </w:r>
      <w:bookmarkEnd w:id="6"/>
      <w:bookmarkEnd w:id="7"/>
    </w:p>
    <w:p>
      <w:pPr>
        <w:pStyle w:val="3"/>
        <w:spacing w:before="0" w:after="0" w:line="360" w:lineRule="auto"/>
        <w:rPr>
          <w:rFonts w:ascii="Times New Roman" w:hAnsi="Times New Roman" w:cs="Times New Roman"/>
          <w:b w:val="0"/>
          <w:sz w:val="28"/>
          <w:szCs w:val="28"/>
        </w:rPr>
      </w:pPr>
      <w:bookmarkStart w:id="8" w:name="_Toc503196164"/>
      <w:bookmarkStart w:id="9" w:name="_Toc503211819"/>
      <w:r>
        <w:rPr>
          <w:rFonts w:hint="eastAsia" w:ascii="Times New Roman" w:hAnsi="Times New Roman" w:cs="Times New Roman"/>
          <w:sz w:val="28"/>
          <w:szCs w:val="28"/>
        </w:rPr>
        <w:t>2</w:t>
      </w:r>
      <w:r>
        <w:rPr>
          <w:rFonts w:ascii="Times New Roman" w:hAnsi="Times New Roman" w:cs="Times New Roman"/>
          <w:sz w:val="28"/>
          <w:szCs w:val="28"/>
        </w:rPr>
        <w:t xml:space="preserve">.1 The Origin of </w:t>
      </w:r>
      <w:bookmarkEnd w:id="8"/>
      <w:bookmarkEnd w:id="9"/>
      <w:r>
        <w:rPr>
          <w:rFonts w:ascii="Times New Roman" w:hAnsi="Times New Roman" w:cs="Times New Roman"/>
          <w:sz w:val="28"/>
          <w:szCs w:val="28"/>
        </w:rPr>
        <w:t>Coffee</w:t>
      </w:r>
    </w:p>
    <w:p>
      <w:pPr>
        <w:tabs>
          <w:tab w:val="left" w:pos="1440"/>
        </w:tabs>
        <w:spacing w:line="360" w:lineRule="auto"/>
        <w:ind w:firstLine="480" w:firstLineChars="200"/>
        <w:rPr>
          <w:rFonts w:ascii="Times New Roman" w:hAnsi="Times New Roman" w:cs="Times New Roman"/>
          <w:sz w:val="24"/>
          <w:szCs w:val="24"/>
        </w:rPr>
      </w:pPr>
      <w:bookmarkStart w:id="10" w:name="_Hlk503194061"/>
      <w:r>
        <w:rPr>
          <w:rFonts w:ascii="Times New Roman" w:hAnsi="Times New Roman" w:cs="Times New Roman"/>
          <w:sz w:val="24"/>
          <w:szCs w:val="24"/>
        </w:rPr>
        <w:t xml:space="preserve">The word ‘coffee’ is derived from ‘koffie’ in Dutch and later transformed into ‘kahve’ in Turkish and ‘qahwah’ in Arabic. </w:t>
      </w:r>
    </w:p>
    <w:p>
      <w:pPr>
        <w:tabs>
          <w:tab w:val="left" w:pos="1440"/>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origin of coffee can be traced back to many unsearchable mysteries in the tenth century, but among them only two stories of Shepherd and Sheikh Omar</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sz w:val="24"/>
          <w:szCs w:val="24"/>
        </w:rPr>
        <w:t xml:space="preserve">were going to endure </w:t>
      </w:r>
      <w:r>
        <w:rPr>
          <w:rFonts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1"/>
          <w14:textFill>
            <w14:solidFill>
              <w14:schemeClr w14:val="tx1"/>
            </w14:solidFill>
          </w14:textFill>
        </w:rPr>
        <w:t>Ellis</w:t>
      </w:r>
      <w:r>
        <w:rPr>
          <w:rFonts w:ascii="Times New Roman" w:hAnsi="Times New Roman" w:eastAsia="宋体" w:cs="Times New Roman"/>
          <w:color w:val="000000" w:themeColor="text1"/>
          <w:sz w:val="24"/>
          <w:szCs w:val="21"/>
          <w14:textFill>
            <w14:solidFill>
              <w14:schemeClr w14:val="tx1"/>
            </w14:solidFill>
          </w14:textFill>
        </w:rPr>
        <w:t xml:space="preserve"> 2004</w:t>
      </w:r>
      <w:r>
        <w:rPr>
          <w:rFonts w:hint="eastAsia" w:ascii="Times New Roman" w:hAnsi="Times New Roman" w:eastAsia="宋体" w:cs="Times New Roman"/>
          <w:color w:val="000000" w:themeColor="text1"/>
          <w:sz w:val="24"/>
          <w:szCs w:val="21"/>
          <w14:textFill>
            <w14:solidFill>
              <w14:schemeClr w14:val="tx1"/>
            </w14:solidFill>
          </w14:textFill>
        </w:rPr>
        <w:t>)</w:t>
      </w:r>
      <w:r>
        <w:rPr>
          <w:rFonts w:ascii="Times New Roman" w:hAnsi="Times New Roman" w:cs="Times New Roman"/>
          <w:sz w:val="24"/>
          <w:szCs w:val="24"/>
        </w:rPr>
        <w:t xml:space="preserve">. </w:t>
      </w:r>
    </w:p>
    <w:p>
      <w:pPr>
        <w:tabs>
          <w:tab w:val="left" w:pos="1440"/>
        </w:tab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hepherd is a story occurring in the region of Kaffa in Ethiopia. A shepherd discovered that his sheep became unusually excited after eating fruits from a special plant. Then driven by curiosity, the shepherd tasted the fruits in person and found himself becoming a frisky bird just like his sheep. Thus, the shepherd noticed the effect of the coffee and told others (</w:t>
      </w:r>
      <w:r>
        <w:rPr>
          <w:rStyle w:val="19"/>
          <w:rFonts w:ascii="Times New Roman" w:hAnsi="Times New Roman" w:cs="Times New Roman"/>
          <w:i w:val="0"/>
          <w:sz w:val="24"/>
          <w:szCs w:val="24"/>
          <w:lang w:val="en"/>
        </w:rPr>
        <w:t>Ukers &amp; William 1935)</w:t>
      </w:r>
      <w:r>
        <w:rPr>
          <w:rFonts w:ascii="Times New Roman" w:hAnsi="Times New Roman" w:cs="Times New Roman"/>
          <w:sz w:val="24"/>
          <w:szCs w:val="24"/>
        </w:rPr>
        <w:t xml:space="preserve">. </w:t>
      </w:r>
    </w:p>
    <w:p>
      <w:pPr>
        <w:tabs>
          <w:tab w:val="left" w:pos="1440"/>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Sheikh Omar is a Muslim monk who engaged with praying to cure the sick. Once he was exiled to a desert, he suffered from starvation and mental destruction which made him near to death. In such helpless situation, Omar chewed berries from a shrubbery but found it having a bitter taste. He tried roasting the berries but failed because of hard shells, and then he boiled the seed in the water. After drinking the brown liquid Omar regained his energy</w:t>
      </w:r>
      <w:r>
        <w:rPr>
          <w:rFonts w:hint="eastAsia" w:ascii="Times New Roman" w:hAnsi="Times New Roman" w:eastAsia="宋体" w:cs="Times New Roman"/>
          <w:color w:val="FF0000"/>
          <w:sz w:val="24"/>
          <w:szCs w:val="21"/>
        </w:rPr>
        <w:t xml:space="preserve"> </w:t>
      </w:r>
      <w:r>
        <w:rPr>
          <w:rFonts w:ascii="Times New Roman" w:hAnsi="Times New Roman" w:eastAsia="宋体" w:cs="Times New Roman"/>
          <w:color w:val="000000" w:themeColor="text1"/>
          <w:sz w:val="24"/>
          <w:szCs w:val="21"/>
          <w14:textFill>
            <w14:solidFill>
              <w14:schemeClr w14:val="tx1"/>
            </w14:solidFill>
          </w14:textFill>
        </w:rPr>
        <w:t>(</w:t>
      </w:r>
      <w:r>
        <w:rPr>
          <w:rFonts w:hint="eastAsia" w:ascii="Times New Roman" w:hAnsi="Times New Roman" w:eastAsia="宋体" w:cs="Times New Roman"/>
          <w:color w:val="000000" w:themeColor="text1"/>
          <w:sz w:val="24"/>
          <w:szCs w:val="21"/>
          <w14:textFill>
            <w14:solidFill>
              <w14:schemeClr w14:val="tx1"/>
            </w14:solidFill>
          </w14:textFill>
        </w:rPr>
        <w:t>To</w:t>
      </w:r>
      <w:r>
        <w:rPr>
          <w:rFonts w:ascii="Times New Roman" w:hAnsi="Times New Roman" w:eastAsia="宋体" w:cs="Times New Roman"/>
          <w:color w:val="000000" w:themeColor="text1"/>
          <w:sz w:val="24"/>
          <w:szCs w:val="21"/>
          <w14:textFill>
            <w14:solidFill>
              <w14:schemeClr w14:val="tx1"/>
            </w14:solidFill>
          </w14:textFill>
        </w:rPr>
        <w:t>rz &amp; Macatonia 2016)</w:t>
      </w:r>
      <w:r>
        <w:rPr>
          <w:rFonts w:ascii="Times New Roman" w:hAnsi="Times New Roman" w:cs="Times New Roman"/>
          <w:sz w:val="24"/>
          <w:szCs w:val="24"/>
        </w:rPr>
        <w:t>. Due to miracle effect of this kind of liquid, he introduced it to the mass.</w:t>
      </w:r>
    </w:p>
    <w:p>
      <w:pPr>
        <w:tabs>
          <w:tab w:val="left" w:pos="1440"/>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Though the real origin of coffee was unidentified, the historical transmission of coffee was recorded. There is no doubt that Africa is the homeland of coffee, and as African slaves were brought to the Arabian Peninsula in the 16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to 17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w:t>
      </w:r>
      <w:r>
        <w:rPr>
          <w:rFonts w:ascii="宋体" w:hAnsi="宋体" w:eastAsia="宋体" w:cs="Times New Roman"/>
          <w:sz w:val="24"/>
          <w:szCs w:val="24"/>
        </w:rPr>
        <w:t>(</w:t>
      </w:r>
      <w:r>
        <w:rPr>
          <w:rFonts w:hint="eastAsia" w:ascii="Times New Roman" w:hAnsi="Times New Roman" w:eastAsia="宋体" w:cs="Times New Roman"/>
          <w:color w:val="000000" w:themeColor="text1"/>
          <w:sz w:val="24"/>
          <w:szCs w:val="21"/>
          <w14:textFill>
            <w14:solidFill>
              <w14:schemeClr w14:val="tx1"/>
            </w14:solidFill>
          </w14:textFill>
        </w:rPr>
        <w:t>吕品晶</w:t>
      </w:r>
      <w:r>
        <w:rPr>
          <w:rFonts w:hint="eastAsia" w:ascii="宋体" w:hAnsi="宋体" w:eastAsia="宋体" w:cs="Times New Roman"/>
          <w:color w:val="000000" w:themeColor="text1"/>
          <w:sz w:val="24"/>
          <w:szCs w:val="21"/>
          <w14:textFill>
            <w14:solidFill>
              <w14:schemeClr w14:val="tx1"/>
            </w14:solidFill>
          </w14:textFill>
        </w:rPr>
        <w:t>,2014)</w:t>
      </w:r>
      <w:r>
        <w:rPr>
          <w:rFonts w:ascii="Times New Roman" w:hAnsi="Times New Roman" w:cs="Times New Roman"/>
          <w:sz w:val="24"/>
          <w:szCs w:val="24"/>
        </w:rPr>
        <w:t>, the coffee-drinking culture spread around there. Through the history, colonists, merchants and predator made great contribution to the coffee culture. As a result, coffee culture soon spread to Europe, to America and to the whole world.</w:t>
      </w:r>
    </w:p>
    <w:p>
      <w:pPr>
        <w:tabs>
          <w:tab w:val="left" w:pos="1440"/>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In China, the earliest credible evidence of coffee-drinking or knowledge of coffee tree appeared in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in Yunnan</w:t>
      </w:r>
      <w:r>
        <w:rPr>
          <w:rFonts w:hint="eastAsia" w:ascii="宋体" w:hAnsi="宋体"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1"/>
          <w14:textFill>
            <w14:solidFill>
              <w14:schemeClr w14:val="tx1"/>
            </w14:solidFill>
          </w14:textFill>
        </w:rPr>
        <w:t>吕品晶</w:t>
      </w:r>
      <w:r>
        <w:rPr>
          <w:rFonts w:hint="eastAsia" w:ascii="宋体" w:hAnsi="宋体" w:eastAsia="宋体" w:cs="Times New Roman"/>
          <w:color w:val="000000" w:themeColor="text1"/>
          <w:sz w:val="24"/>
          <w:szCs w:val="21"/>
          <w14:textFill>
            <w14:solidFill>
              <w14:schemeClr w14:val="tx1"/>
            </w14:solidFill>
          </w14:textFill>
        </w:rPr>
        <w:t>,2014)</w:t>
      </w:r>
      <w:r>
        <w:rPr>
          <w:rFonts w:ascii="Times New Roman" w:hAnsi="Times New Roman" w:cs="Times New Roman"/>
          <w:sz w:val="24"/>
          <w:szCs w:val="24"/>
        </w:rPr>
        <w:t>. With the entrance of global coffee brands to China, especially Starbucks, the coffee culture has begun to influence Chinese people’s daily life.</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bookmarkEnd w:id="10"/>
    <w:p>
      <w:pPr>
        <w:pStyle w:val="3"/>
        <w:spacing w:before="0" w:after="0" w:line="360" w:lineRule="auto"/>
        <w:rPr>
          <w:rFonts w:ascii="Times New Roman" w:hAnsi="Times New Roman" w:cs="Times New Roman"/>
          <w:b w:val="0"/>
          <w:sz w:val="28"/>
          <w:szCs w:val="28"/>
        </w:rPr>
      </w:pPr>
      <w:bookmarkStart w:id="11" w:name="_Toc503211820"/>
      <w:bookmarkStart w:id="12" w:name="_Toc503196165"/>
      <w:bookmarkStart w:id="13" w:name="_Hlk503194107"/>
      <w:r>
        <w:rPr>
          <w:rFonts w:hint="eastAsia" w:ascii="Times New Roman" w:hAnsi="Times New Roman" w:cs="Times New Roman"/>
          <w:sz w:val="28"/>
          <w:szCs w:val="28"/>
        </w:rPr>
        <w:t>2</w:t>
      </w:r>
      <w:r>
        <w:rPr>
          <w:rFonts w:ascii="Times New Roman" w:hAnsi="Times New Roman" w:cs="Times New Roman"/>
          <w:sz w:val="28"/>
          <w:szCs w:val="28"/>
        </w:rPr>
        <w:t xml:space="preserve">.2 Starbucks Coffee </w:t>
      </w:r>
      <w:bookmarkEnd w:id="11"/>
      <w:bookmarkEnd w:id="12"/>
      <w:r>
        <w:rPr>
          <w:rFonts w:ascii="Times New Roman" w:hAnsi="Times New Roman" w:cs="Times New Roman"/>
          <w:sz w:val="28"/>
          <w:szCs w:val="28"/>
        </w:rPr>
        <w:t>Culture</w:t>
      </w:r>
    </w:p>
    <w:p>
      <w:pPr>
        <w:spacing w:line="360" w:lineRule="auto"/>
        <w:rPr>
          <w:rFonts w:ascii="Times New Roman" w:hAnsi="Times New Roman" w:cs="Times New Roman"/>
          <w:b/>
          <w:sz w:val="24"/>
          <w:szCs w:val="24"/>
        </w:rPr>
      </w:pPr>
      <w:r>
        <w:rPr>
          <w:rFonts w:ascii="Times New Roman" w:hAnsi="Times New Roman" w:cs="Times New Roman"/>
          <w:b/>
          <w:sz w:val="24"/>
          <w:szCs w:val="24"/>
        </w:rPr>
        <w:t>2.2.</w:t>
      </w:r>
      <w:r>
        <w:rPr>
          <w:rFonts w:hint="eastAsia" w:ascii="Times New Roman" w:hAnsi="Times New Roman" w:cs="Times New Roman"/>
          <w:b/>
          <w:sz w:val="24"/>
          <w:szCs w:val="24"/>
        </w:rPr>
        <w:t>1</w:t>
      </w:r>
      <w:r>
        <w:rPr>
          <w:rFonts w:ascii="Times New Roman" w:hAnsi="Times New Roman" w:cs="Times New Roman"/>
          <w:b/>
          <w:sz w:val="24"/>
          <w:szCs w:val="24"/>
        </w:rPr>
        <w:t xml:space="preserve"> Reliable Sources of Coffee Bean</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It is a general knowledge that coffee bean’s quality determines the coffee’s taste. Therefore, the sourcing of coffee is considered to be a significant element in Starbucks’ coffee culture. The company established a specialized purchase team to keep quality of their coffee beans. The team members always travel around Indonesia, East Africa and Latin America to purchase the best coffee beans from local coffee growers to deliver the purest taste of every cup to the customer. Every coffee bean needs</w:t>
      </w:r>
      <w:r>
        <w:rPr>
          <w:rFonts w:ascii="Times New Roman" w:hAnsi="Times New Roman" w:cs="Times New Roman"/>
          <w:color w:val="000000" w:themeColor="text1"/>
          <w:sz w:val="24"/>
          <w:szCs w:val="24"/>
          <w14:textFill>
            <w14:solidFill>
              <w14:schemeClr w14:val="tx1"/>
            </w14:solidFill>
          </w14:textFill>
        </w:rPr>
        <w:t xml:space="preserve"> to be examined three times which is called C.A.F.E (Coffee and Farmer Equity) Practice (</w:t>
      </w:r>
      <w:r>
        <w:rPr>
          <w:rFonts w:ascii="Times New Roman" w:hAnsi="Times New Roman" w:eastAsia="宋体" w:cs="Times New Roman"/>
          <w:color w:val="000000" w:themeColor="text1"/>
          <w:sz w:val="24"/>
          <w:szCs w:val="21"/>
          <w14:textFill>
            <w14:solidFill>
              <w14:schemeClr w14:val="tx1"/>
            </w14:solidFill>
          </w14:textFill>
        </w:rPr>
        <w:t>Starbucks Company Profile 2017</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sz w:val="24"/>
          <w:szCs w:val="24"/>
        </w:rPr>
        <w:t xml:space="preserve">to ensure a long-term supply of high-quality coffee bean for the industry. </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2.2.2</w:t>
      </w:r>
      <w:r>
        <w:rPr>
          <w:rFonts w:ascii="Times New Roman" w:hAnsi="Times New Roman" w:cs="Times New Roman"/>
          <w:b/>
          <w:sz w:val="24"/>
          <w:szCs w:val="24"/>
        </w:rPr>
        <w:t xml:space="preserve"> T</w:t>
      </w:r>
      <w:r>
        <w:rPr>
          <w:rFonts w:hint="eastAsia" w:ascii="Times New Roman" w:hAnsi="Times New Roman" w:cs="Times New Roman"/>
          <w:b/>
          <w:sz w:val="24"/>
          <w:szCs w:val="24"/>
        </w:rPr>
        <w:t>h</w:t>
      </w:r>
      <w:r>
        <w:rPr>
          <w:rFonts w:ascii="Times New Roman" w:hAnsi="Times New Roman" w:cs="Times New Roman"/>
          <w:b/>
          <w:sz w:val="24"/>
          <w:szCs w:val="24"/>
        </w:rPr>
        <w:t>e Third Living Space</w:t>
      </w:r>
    </w:p>
    <w:p>
      <w:pPr>
        <w:spacing w:line="360"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sz w:val="24"/>
          <w:szCs w:val="24"/>
        </w:rPr>
        <w:t>T</w:t>
      </w:r>
      <w:r>
        <w:rPr>
          <w:rFonts w:ascii="Times New Roman" w:hAnsi="Times New Roman" w:cs="Times New Roman"/>
          <w:sz w:val="24"/>
          <w:szCs w:val="24"/>
        </w:rPr>
        <w:t>he CEO of Starbucks</w:t>
      </w:r>
      <w:r>
        <w:rPr>
          <w:rFonts w:hint="eastAsia" w:ascii="Times New Roman" w:hAnsi="Times New Roman" w:cs="Times New Roman"/>
          <w:sz w:val="24"/>
          <w:szCs w:val="24"/>
        </w:rPr>
        <w:t>—</w:t>
      </w:r>
      <w:r>
        <w:rPr>
          <w:rFonts w:ascii="Times New Roman" w:hAnsi="Times New Roman" w:cs="Times New Roman"/>
          <w:sz w:val="24"/>
          <w:szCs w:val="24"/>
        </w:rPr>
        <w:t xml:space="preserve">Howard Schultz used to state that Starbucks is not just a passionate purveyor of coffee, but everything else that goes with a full and rewarding coffeehouse experience </w:t>
      </w:r>
      <w:bookmarkStart w:id="14" w:name="_Hlk503206863"/>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1"/>
          <w14:textFill>
            <w14:solidFill>
              <w14:schemeClr w14:val="tx1"/>
            </w14:solidFill>
          </w14:textFill>
        </w:rPr>
        <w:t>Starbucks Company Profile 2017)</w:t>
      </w:r>
      <w:bookmarkEnd w:id="14"/>
      <w:r>
        <w:rPr>
          <w:rFonts w:ascii="Times New Roman" w:hAnsi="Times New Roman" w:cs="Times New Roman"/>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14:textFill>
            <w14:solidFill>
              <w14:schemeClr w14:val="tx1"/>
            </w14:solidFill>
          </w14:textFill>
        </w:rPr>
        <w:t xml:space="preserve">In the 1980s, </w:t>
      </w:r>
      <w:r>
        <w:rPr>
          <w:rFonts w:ascii="Times New Roman" w:hAnsi="Times New Roman" w:cs="Times New Roman"/>
          <w:sz w:val="24"/>
          <w:szCs w:val="24"/>
        </w:rPr>
        <w:t>majority of American lived a work/home life which was too busy to have a rest</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00000" w:themeColor="text1"/>
          <w:sz w:val="24"/>
          <w:szCs w:val="24"/>
          <w14:textFill>
            <w14:solidFill>
              <w14:schemeClr w14:val="tx1"/>
            </w14:solidFill>
          </w14:textFill>
        </w:rPr>
        <w:t>T</w:t>
      </w:r>
      <w:r>
        <w:rPr>
          <w:rFonts w:hint="eastAsia" w:ascii="Times New Roman" w:hAnsi="Times New Roman" w:cs="Times New Roman"/>
          <w:color w:val="000000" w:themeColor="text1"/>
          <w:sz w:val="24"/>
          <w:szCs w:val="24"/>
          <w14:textFill>
            <w14:solidFill>
              <w14:schemeClr w14:val="tx1"/>
            </w14:solidFill>
          </w14:textFill>
        </w:rPr>
        <w:t>h</w:t>
      </w:r>
      <w:r>
        <w:rPr>
          <w:rFonts w:ascii="Times New Roman" w:hAnsi="Times New Roman" w:cs="Times New Roman"/>
          <w:color w:val="000000" w:themeColor="text1"/>
          <w:sz w:val="24"/>
          <w:szCs w:val="24"/>
          <w14:textFill>
            <w14:solidFill>
              <w14:schemeClr w14:val="tx1"/>
            </w14:solidFill>
          </w14:textFill>
        </w:rPr>
        <w:t>e founding of Starbucks created a third living space for people, where everyone could enjoy the quietness and relaxation when they stepped into Starbucks. In essence, people would choose shops offering respect and sense of belonging, and Starbucks exactly satisfied their needs. Starbucks mixed the American culture and made it experiential. Thus, coffee means more than itself in Starbucks.</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2.2.3</w:t>
      </w:r>
      <w:r>
        <w:rPr>
          <w:rFonts w:ascii="Times New Roman" w:hAnsi="Times New Roman" w:cs="Times New Roman"/>
          <w:b/>
          <w:sz w:val="24"/>
          <w:szCs w:val="24"/>
        </w:rPr>
        <w:t xml:space="preserve"> </w:t>
      </w:r>
      <w:r>
        <w:rPr>
          <w:rFonts w:hint="eastAsia" w:ascii="Times New Roman" w:hAnsi="Times New Roman" w:cs="Times New Roman"/>
          <w:b/>
          <w:sz w:val="24"/>
          <w:szCs w:val="24"/>
        </w:rPr>
        <w:t>E</w:t>
      </w:r>
      <w:r>
        <w:rPr>
          <w:rFonts w:ascii="Times New Roman" w:hAnsi="Times New Roman" w:cs="Times New Roman"/>
          <w:b/>
          <w:sz w:val="24"/>
          <w:szCs w:val="24"/>
        </w:rPr>
        <w:t>motional Selling Pattern</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Starbucks pays great attention to maintaining customer relationship, and it sells coffee based on mutual trust between customer and the company. Each cup of coffee is an emotional transmission. However, in the age of advertising, Starbucks put few investments in advertisements but gained market shares through word-of-mouth marketing. High customer loyalty triggered high frequency of repeat purchase. In order to keep the close relationship with customers, Starbucks has set up a service standard which makes every cup as the first cup, the taste and feelings are full of happiness as the initial even it is the hundredth cup. ‘Customer first’ service made products full of feelings, that is the most effective promotion Starbucks has done.</w:t>
      </w:r>
    </w:p>
    <w:p>
      <w:pPr>
        <w:pStyle w:val="3"/>
        <w:spacing w:before="0" w:after="0" w:line="360" w:lineRule="auto"/>
        <w:rPr>
          <w:rFonts w:ascii="Times New Roman" w:hAnsi="Times New Roman" w:cs="Times New Roman"/>
          <w:b w:val="0"/>
          <w:sz w:val="28"/>
          <w:szCs w:val="28"/>
        </w:rPr>
      </w:pPr>
      <w:bookmarkStart w:id="15" w:name="_Toc503196166"/>
      <w:bookmarkStart w:id="16" w:name="_Toc503211821"/>
      <w:r>
        <w:rPr>
          <w:rFonts w:ascii="Times New Roman" w:hAnsi="Times New Roman" w:cs="Times New Roman"/>
          <w:sz w:val="28"/>
          <w:szCs w:val="28"/>
        </w:rPr>
        <w:t>2.3 Development of Starbucks in China</w:t>
      </w:r>
      <w:bookmarkEnd w:id="15"/>
      <w:bookmarkEnd w:id="16"/>
    </w:p>
    <w:p>
      <w:pPr>
        <w:spacing w:line="360"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In January of 1999, Starbucks opened the first coffee shop in Beijing. After years of expansion, Starbucks possessed more than 2800 shops in 130 cities in the Chinese market. Nearly 40,000 Chinese employees participated in the group. At present, Chinese market has already turned into the Starbucks’ second largest market in the world (Starbucks Company Profile 2017).</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14:textFill>
            <w14:solidFill>
              <w14:schemeClr w14:val="tx1"/>
            </w14:solidFill>
          </w14:textFill>
        </w:rPr>
        <w:t xml:space="preserve">Additionally, Starbucks has built up the world’s largest shop in Shanghai called Roastery. Roastery enriches the definition of coffee shop which is equipped with Green Bean Station and Coffee Library to transparentize coffee-making process.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Over the past 18 years of development, Starbucks has set up high-quality coffee reputation and become the coffee industry benchmark in China. The company image of being progressive, fashionable, humanistic has been admitted by Chinese customers. I</w:t>
      </w:r>
      <w:r>
        <w:rPr>
          <w:rFonts w:hint="eastAsia" w:ascii="Times New Roman" w:hAnsi="Times New Roman" w:cs="Times New Roman"/>
          <w:sz w:val="24"/>
          <w:szCs w:val="24"/>
        </w:rPr>
        <w:t>n</w:t>
      </w:r>
      <w:r>
        <w:rPr>
          <w:rFonts w:ascii="Times New Roman" w:hAnsi="Times New Roman" w:cs="Times New Roman"/>
          <w:sz w:val="24"/>
          <w:szCs w:val="24"/>
        </w:rPr>
        <w:t xml:space="preserve"> order to cater to the features of Chinese market, the company adopted different marketing approaches especially in the perspective of culture differences. The company fully respected Chinese tradition so that it put more efforts into store’s decoration, menu setting and festival promotions. On the one hand, Starbucks did not abandon western culture; on the other hand, Starbucks realized the combination of Chinese and western elements.</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While Starbucks is developing in China, it also has undertaken social responsibilities to repay Chinese people. The company has carried out the project of CSR (corporate social responsibility) annually since 2009. It was estimated that nearly 1500 impoverished undergraduates would benefit from Starbucks’ donation.</w:t>
      </w:r>
    </w:p>
    <w:p>
      <w:pPr>
        <w:spacing w:line="360" w:lineRule="auto"/>
        <w:rPr>
          <w:rFonts w:ascii="Times New Roman" w:hAnsi="Times New Roman" w:cs="Times New Roman"/>
          <w:szCs w:val="21"/>
        </w:rPr>
      </w:pPr>
    </w:p>
    <w:p>
      <w:pPr>
        <w:pStyle w:val="2"/>
        <w:spacing w:before="0" w:after="0" w:line="360" w:lineRule="auto"/>
        <w:rPr>
          <w:rFonts w:ascii="Times New Roman" w:hAnsi="Times New Roman" w:cs="Times New Roman"/>
          <w:sz w:val="30"/>
          <w:szCs w:val="30"/>
        </w:rPr>
      </w:pPr>
      <w:bookmarkStart w:id="17" w:name="_Toc503211822"/>
      <w:bookmarkStart w:id="18" w:name="_Toc503196167"/>
      <w:r>
        <w:rPr>
          <w:rFonts w:ascii="Times New Roman" w:hAnsi="Times New Roman" w:cs="Times New Roman"/>
          <w:sz w:val="30"/>
          <w:szCs w:val="30"/>
        </w:rPr>
        <w:t>3 Cultural Conflicts in China</w:t>
      </w:r>
      <w:bookmarkEnd w:id="17"/>
      <w:bookmarkEnd w:id="18"/>
    </w:p>
    <w:p>
      <w:pPr>
        <w:pStyle w:val="3"/>
        <w:spacing w:before="0" w:after="0" w:line="415" w:lineRule="auto"/>
        <w:rPr>
          <w:rFonts w:ascii="Times New Roman" w:hAnsi="Times New Roman" w:cs="Times New Roman"/>
          <w:b w:val="0"/>
          <w:sz w:val="28"/>
          <w:szCs w:val="28"/>
        </w:rPr>
      </w:pPr>
      <w:bookmarkStart w:id="19" w:name="_Toc503196168"/>
      <w:bookmarkStart w:id="20" w:name="_Toc503211823"/>
      <w:r>
        <w:rPr>
          <w:rFonts w:ascii="Times New Roman" w:hAnsi="Times New Roman" w:cs="Times New Roman"/>
          <w:sz w:val="28"/>
          <w:szCs w:val="28"/>
        </w:rPr>
        <w:t xml:space="preserve">3.1 Differences between Tea Culture and Coffee </w:t>
      </w:r>
      <w:bookmarkEnd w:id="19"/>
      <w:bookmarkEnd w:id="20"/>
      <w:r>
        <w:rPr>
          <w:rFonts w:ascii="Times New Roman" w:hAnsi="Times New Roman" w:cs="Times New Roman"/>
          <w:sz w:val="28"/>
          <w:szCs w:val="28"/>
        </w:rPr>
        <w:t xml:space="preserve">Culture </w:t>
      </w:r>
    </w:p>
    <w:p>
      <w:pPr>
        <w:tabs>
          <w:tab w:val="left" w:pos="3049"/>
        </w:tabs>
        <w:spacing w:line="360" w:lineRule="auto"/>
        <w:rPr>
          <w:rFonts w:ascii="Times New Roman" w:hAnsi="Times New Roman" w:cs="Times New Roman"/>
          <w:b/>
          <w:sz w:val="24"/>
          <w:szCs w:val="24"/>
        </w:rPr>
      </w:pPr>
      <w:r>
        <w:rPr>
          <w:rFonts w:hint="eastAsia" w:ascii="Times New Roman" w:hAnsi="Times New Roman" w:cs="Times New Roman"/>
          <w:b/>
          <w:sz w:val="24"/>
          <w:szCs w:val="24"/>
        </w:rPr>
        <w:t>3.1.1</w:t>
      </w:r>
      <w:r>
        <w:rPr>
          <w:rFonts w:ascii="Times New Roman" w:hAnsi="Times New Roman" w:cs="Times New Roman"/>
          <w:b/>
          <w:sz w:val="24"/>
          <w:szCs w:val="24"/>
        </w:rPr>
        <w:t xml:space="preserve"> Western Coffee Culture </w:t>
      </w:r>
    </w:p>
    <w:p>
      <w:pPr>
        <w:tabs>
          <w:tab w:val="left" w:pos="3049"/>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Cocoa, coffee and tea are the most popular drinks in the world. Among these, coffee is considered to be the most famous one. Coffee is not a proprietary drink of any country, it spread to the whole world and derived varieties of coffee cultures. American coffee culture has influenced the mass deeply and almost form a unique life style. The majority of white-collar worker would purchase a coffee before working in the morning. Time is precious to American people because they are busy at work all the time, and so that they need a place to relax themselves. The founding of Starbucks exactly satisfied their needs. People in Starbucks could have a free discussion with friends or take a nap while listening to the blues music. Coffee shop is their third living space outside of home and workplace. Generally, coffee is not only a drink anymore, but became a symbol of life style. </w:t>
      </w:r>
    </w:p>
    <w:p>
      <w:pPr>
        <w:tabs>
          <w:tab w:val="left" w:pos="3049"/>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In China, coffee was regarded as a special drink having no connection with life style when it was just introduced to China. However, in recent years, the meaning of coffee-drinking has </w:t>
      </w:r>
      <w:r>
        <w:rPr>
          <w:rFonts w:hint="eastAsia" w:ascii="Times New Roman" w:hAnsi="Times New Roman" w:cs="Times New Roman"/>
          <w:sz w:val="24"/>
          <w:szCs w:val="24"/>
        </w:rPr>
        <w:t>been</w:t>
      </w:r>
      <w:r>
        <w:rPr>
          <w:rFonts w:ascii="Times New Roman" w:hAnsi="Times New Roman" w:cs="Times New Roman"/>
          <w:sz w:val="24"/>
          <w:szCs w:val="24"/>
        </w:rPr>
        <w:t xml:space="preserve"> enriched in Chinese mindset by the global coffee brands’ contribution.</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3.1.2</w:t>
      </w:r>
      <w:r>
        <w:rPr>
          <w:rFonts w:ascii="Times New Roman" w:hAnsi="Times New Roman" w:cs="Times New Roman"/>
          <w:b/>
          <w:sz w:val="24"/>
          <w:szCs w:val="24"/>
        </w:rPr>
        <w:t xml:space="preserve"> Chinese Tea Culture</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Tea is one of the seven daily necessities in China which has enjoyed a centuries-old history that even can be traced back to about 3000 years ago. Tea-drinking is related to helping people keep far away from the force of vile</w:t>
      </w:r>
      <w:r>
        <w:rPr>
          <w:rFonts w:hint="eastAsia" w:ascii="Times New Roman" w:hAnsi="Times New Roman" w:cs="Times New Roman"/>
          <w:sz w:val="24"/>
          <w:szCs w:val="24"/>
        </w:rPr>
        <w:t>ness</w:t>
      </w:r>
      <w:r>
        <w:rPr>
          <w:rFonts w:ascii="Times New Roman" w:hAnsi="Times New Roman" w:cs="Times New Roman"/>
          <w:sz w:val="24"/>
          <w:szCs w:val="24"/>
        </w:rPr>
        <w:t xml:space="preserve">.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w:t>
      </w:r>
      <w:r>
        <w:rPr>
          <w:rFonts w:hint="eastAsia" w:ascii="Times New Roman" w:hAnsi="Times New Roman" w:cs="Times New Roman"/>
          <w:sz w:val="24"/>
          <w:szCs w:val="24"/>
        </w:rPr>
        <w:t>h</w:t>
      </w:r>
      <w:r>
        <w:rPr>
          <w:rFonts w:ascii="Times New Roman" w:hAnsi="Times New Roman" w:cs="Times New Roman"/>
          <w:sz w:val="24"/>
          <w:szCs w:val="24"/>
        </w:rPr>
        <w:t xml:space="preserve">e three Chinese major philosophies, Buddhism, Taoism, and Confucianism, have created large impact on Chinese tea culture. Therefore, there are four etiquettes in tea drinking which are clean, respectful, harmonious, real.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Tea has been taken seriously by Chinese. It is common to see the younger greet the elder with tea to show their respect in China. Chinese family often go to teahouse for leisure at weekends because they have little time to meet each other when they are busy at work. Therefore, it becomes frequent and important activity to drink tea together for their gathering. Tea culture in some extent is connected with family values of Chinese.</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In addition, drinking tea is a way to keep healthy. A cup of hot tea can warm one’s body in winter; A cup of cold tea can refresh one’s mind. Certainly, the benefits of drinking tea are more than this. Thus, in China, tea drinking is identified as a healthy life style that Chinese people inherit from generation to generation.</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3</w:t>
      </w:r>
      <w:r>
        <w:rPr>
          <w:rFonts w:ascii="Times New Roman" w:hAnsi="Times New Roman" w:cs="Times New Roman"/>
          <w:b/>
          <w:sz w:val="24"/>
          <w:szCs w:val="24"/>
        </w:rPr>
        <w:t>.1.3 Summary of Culture Conflicts in Drinking</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From the above-mentioned discussion of coffee and tea culture, the conclusions are drawn as follows. Tea in China obtained more meanings like family values and healthy drinking than coffee in China. Some traditional Chinese people, such as the elders or those living in the countryside, may have difficulty in accepting coffee culture from western world because tea-related family values and healthy functions are not replaceable. Though coffee culture spread to China, it still need a lot of time to create certain status. Open-minded, adventurous, affluent urban consumers are the major coffee purchasing force in the Chinese market. Particularly, in big cities like Beijing, Shanghai and Guangzhou, the presence of coffee shops is more common to see. China is opening up to the world, and an increasing number of people tend to pursue the western way of life, because the notion of life in their mind have changed, under this circumstance, coffee culture has been well integrated into their life. Nevertheless, tea culture keeps deeply influential in Chinese people's thinking and life style which is difficult to be displaced by coffee culture.</w:t>
      </w:r>
    </w:p>
    <w:p>
      <w:pPr>
        <w:pStyle w:val="3"/>
        <w:spacing w:before="0" w:after="0" w:line="360" w:lineRule="auto"/>
        <w:rPr>
          <w:rFonts w:ascii="Times New Roman" w:hAnsi="Times New Roman" w:cs="Times New Roman"/>
          <w:b w:val="0"/>
          <w:sz w:val="28"/>
          <w:szCs w:val="28"/>
        </w:rPr>
      </w:pPr>
      <w:bookmarkStart w:id="21" w:name="_Toc503196169"/>
      <w:bookmarkStart w:id="22" w:name="_Toc503211824"/>
      <w:r>
        <w:rPr>
          <w:rFonts w:ascii="Times New Roman" w:hAnsi="Times New Roman" w:cs="Times New Roman"/>
          <w:sz w:val="28"/>
          <w:szCs w:val="28"/>
        </w:rPr>
        <w:t>3.2 Different Life Styles between Chinese and Americans</w:t>
      </w:r>
      <w:bookmarkEnd w:id="21"/>
      <w:bookmarkEnd w:id="22"/>
    </w:p>
    <w:p>
      <w:pPr>
        <w:spacing w:line="360" w:lineRule="auto"/>
        <w:jc w:val="center"/>
        <w:rPr>
          <w:rFonts w:ascii="Times New Roman" w:hAnsi="Times New Roman" w:cs="Times New Roman"/>
          <w:color w:val="000000" w:themeColor="text1"/>
          <w:szCs w:val="21"/>
          <w14:textFill>
            <w14:solidFill>
              <w14:schemeClr w14:val="tx1"/>
            </w14:solidFill>
          </w14:textFill>
        </w:rPr>
      </w:pPr>
    </w:p>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T</w:t>
      </w:r>
      <w:r>
        <w:rPr>
          <w:rFonts w:ascii="Times New Roman" w:hAnsi="Times New Roman" w:cs="Times New Roman"/>
          <w:color w:val="000000" w:themeColor="text1"/>
          <w:sz w:val="24"/>
          <w:szCs w:val="24"/>
          <w14:textFill>
            <w14:solidFill>
              <w14:schemeClr w14:val="tx1"/>
            </w14:solidFill>
          </w14:textFill>
        </w:rPr>
        <w:t>able 1 Cultural Dimension Scores of United States and China</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608"/>
        <w:gridCol w:w="1427"/>
        <w:gridCol w:w="1257"/>
        <w:gridCol w:w="2261"/>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6"/>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Cu</w:t>
            </w:r>
            <w:r>
              <w:rPr>
                <w:rFonts w:ascii="Times New Roman" w:hAnsi="Times New Roman" w:cs="Times New Roman"/>
                <w:color w:val="000000" w:themeColor="text1"/>
                <w:sz w:val="24"/>
                <w:szCs w:val="24"/>
                <w14:textFill>
                  <w14:solidFill>
                    <w14:schemeClr w14:val="tx1"/>
                  </w14:solidFill>
                </w14:textFill>
              </w:rPr>
              <w:t>lture Dimension Scores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9" w:type="dxa"/>
          </w:tcPr>
          <w:p>
            <w:pPr>
              <w:spacing w:line="360" w:lineRule="auto"/>
              <w:rPr>
                <w:rFonts w:ascii="Times New Roman" w:hAnsi="Times New Roman" w:cs="Times New Roman"/>
                <w:color w:val="000000" w:themeColor="text1"/>
                <w:sz w:val="24"/>
                <w:szCs w:val="24"/>
                <w14:textFill>
                  <w14:solidFill>
                    <w14:schemeClr w14:val="tx1"/>
                  </w14:solidFill>
                </w14:textFill>
              </w:rPr>
            </w:pPr>
          </w:p>
        </w:tc>
        <w:tc>
          <w:tcPr>
            <w:tcW w:w="1608"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Power-Distance</w:t>
            </w:r>
          </w:p>
        </w:tc>
        <w:tc>
          <w:tcPr>
            <w:tcW w:w="1427"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I</w:t>
            </w:r>
            <w:r>
              <w:rPr>
                <w:rFonts w:ascii="Times New Roman" w:hAnsi="Times New Roman" w:cs="Times New Roman"/>
                <w:color w:val="000000" w:themeColor="text1"/>
                <w:sz w:val="24"/>
                <w:szCs w:val="24"/>
                <w14:textFill>
                  <w14:solidFill>
                    <w14:schemeClr w14:val="tx1"/>
                  </w14:solidFill>
                </w14:textFill>
              </w:rPr>
              <w:t>ndividualism</w:t>
            </w:r>
          </w:p>
        </w:tc>
        <w:tc>
          <w:tcPr>
            <w:tcW w:w="1257"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M</w:t>
            </w:r>
            <w:r>
              <w:rPr>
                <w:rFonts w:ascii="Times New Roman" w:hAnsi="Times New Roman" w:cs="Times New Roman"/>
                <w:color w:val="000000" w:themeColor="text1"/>
                <w:sz w:val="24"/>
                <w:szCs w:val="24"/>
                <w14:textFill>
                  <w14:solidFill>
                    <w14:schemeClr w14:val="tx1"/>
                  </w14:solidFill>
                </w14:textFill>
              </w:rPr>
              <w:t>asculinity</w:t>
            </w:r>
          </w:p>
        </w:tc>
        <w:tc>
          <w:tcPr>
            <w:tcW w:w="2261"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U</w:t>
            </w:r>
            <w:r>
              <w:rPr>
                <w:rFonts w:ascii="Times New Roman" w:hAnsi="Times New Roman" w:cs="Times New Roman"/>
                <w:color w:val="000000" w:themeColor="text1"/>
                <w:sz w:val="24"/>
                <w:szCs w:val="24"/>
                <w14:textFill>
                  <w14:solidFill>
                    <w14:schemeClr w14:val="tx1"/>
                  </w14:solidFill>
                </w14:textFill>
              </w:rPr>
              <w:t>ncertainty-Avoidance</w:t>
            </w:r>
          </w:p>
        </w:tc>
        <w:tc>
          <w:tcPr>
            <w:tcW w:w="1160"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L</w:t>
            </w:r>
            <w:r>
              <w:rPr>
                <w:rFonts w:ascii="Times New Roman" w:hAnsi="Times New Roman" w:cs="Times New Roman"/>
                <w:color w:val="000000" w:themeColor="text1"/>
                <w:sz w:val="24"/>
                <w:szCs w:val="24"/>
                <w14:textFill>
                  <w14:solidFill>
                    <w14:schemeClr w14:val="tx1"/>
                  </w14:solidFill>
                </w14:textFill>
              </w:rPr>
              <w:t>ong-term orientation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9"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U</w:t>
            </w:r>
            <w:r>
              <w:rPr>
                <w:rFonts w:ascii="Times New Roman" w:hAnsi="Times New Roman" w:cs="Times New Roman"/>
                <w:color w:val="000000" w:themeColor="text1"/>
                <w:sz w:val="24"/>
                <w:szCs w:val="24"/>
                <w14:textFill>
                  <w14:solidFill>
                    <w14:schemeClr w14:val="tx1"/>
                  </w14:solidFill>
                </w14:textFill>
              </w:rPr>
              <w:t>nited States</w:t>
            </w:r>
          </w:p>
        </w:tc>
        <w:tc>
          <w:tcPr>
            <w:tcW w:w="1608"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4</w:t>
            </w:r>
            <w:r>
              <w:rPr>
                <w:rFonts w:ascii="Times New Roman" w:hAnsi="Times New Roman" w:cs="Times New Roman"/>
                <w:color w:val="000000" w:themeColor="text1"/>
                <w:sz w:val="24"/>
                <w:szCs w:val="24"/>
                <w14:textFill>
                  <w14:solidFill>
                    <w14:schemeClr w14:val="tx1"/>
                  </w14:solidFill>
                </w14:textFill>
              </w:rPr>
              <w:t>0</w:t>
            </w:r>
          </w:p>
        </w:tc>
        <w:tc>
          <w:tcPr>
            <w:tcW w:w="1427"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9</w:t>
            </w:r>
            <w:r>
              <w:rPr>
                <w:rFonts w:ascii="Times New Roman" w:hAnsi="Times New Roman" w:cs="Times New Roman"/>
                <w:color w:val="000000" w:themeColor="text1"/>
                <w:sz w:val="24"/>
                <w:szCs w:val="24"/>
                <w14:textFill>
                  <w14:solidFill>
                    <w14:schemeClr w14:val="tx1"/>
                  </w14:solidFill>
                </w14:textFill>
              </w:rPr>
              <w:t>1</w:t>
            </w:r>
          </w:p>
        </w:tc>
        <w:tc>
          <w:tcPr>
            <w:tcW w:w="1257"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6</w:t>
            </w:r>
            <w:r>
              <w:rPr>
                <w:rFonts w:ascii="Times New Roman" w:hAnsi="Times New Roman" w:cs="Times New Roman"/>
                <w:color w:val="000000" w:themeColor="text1"/>
                <w:sz w:val="24"/>
                <w:szCs w:val="24"/>
                <w14:textFill>
                  <w14:solidFill>
                    <w14:schemeClr w14:val="tx1"/>
                  </w14:solidFill>
                </w14:textFill>
              </w:rPr>
              <w:t>2</w:t>
            </w:r>
          </w:p>
        </w:tc>
        <w:tc>
          <w:tcPr>
            <w:tcW w:w="2261"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4</w:t>
            </w:r>
            <w:r>
              <w:rPr>
                <w:rFonts w:ascii="Times New Roman" w:hAnsi="Times New Roman" w:cs="Times New Roman"/>
                <w:color w:val="000000" w:themeColor="text1"/>
                <w:sz w:val="24"/>
                <w:szCs w:val="24"/>
                <w14:textFill>
                  <w14:solidFill>
                    <w14:schemeClr w14:val="tx1"/>
                  </w14:solidFill>
                </w14:textFill>
              </w:rPr>
              <w:t>6</w:t>
            </w:r>
          </w:p>
        </w:tc>
        <w:tc>
          <w:tcPr>
            <w:tcW w:w="1160"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2</w:t>
            </w:r>
            <w:r>
              <w:rPr>
                <w:rFonts w:ascii="Times New Roman" w:hAnsi="Times New Roman" w:cs="Times New Roman"/>
                <w:color w:val="000000" w:themeColor="text1"/>
                <w:sz w:val="24"/>
                <w:szCs w:val="24"/>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9"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C</w:t>
            </w:r>
            <w:r>
              <w:rPr>
                <w:rFonts w:ascii="Times New Roman" w:hAnsi="Times New Roman" w:cs="Times New Roman"/>
                <w:color w:val="000000" w:themeColor="text1"/>
                <w:sz w:val="24"/>
                <w:szCs w:val="24"/>
                <w14:textFill>
                  <w14:solidFill>
                    <w14:schemeClr w14:val="tx1"/>
                  </w14:solidFill>
                </w14:textFill>
              </w:rPr>
              <w:t>hina</w:t>
            </w:r>
          </w:p>
        </w:tc>
        <w:tc>
          <w:tcPr>
            <w:tcW w:w="1608"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8</w:t>
            </w:r>
            <w:r>
              <w:rPr>
                <w:rFonts w:ascii="Times New Roman" w:hAnsi="Times New Roman" w:cs="Times New Roman"/>
                <w:color w:val="000000" w:themeColor="text1"/>
                <w:sz w:val="24"/>
                <w:szCs w:val="24"/>
                <w14:textFill>
                  <w14:solidFill>
                    <w14:schemeClr w14:val="tx1"/>
                  </w14:solidFill>
                </w14:textFill>
              </w:rPr>
              <w:t>0</w:t>
            </w:r>
          </w:p>
        </w:tc>
        <w:tc>
          <w:tcPr>
            <w:tcW w:w="1427"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2</w:t>
            </w:r>
            <w:r>
              <w:rPr>
                <w:rFonts w:ascii="Times New Roman" w:hAnsi="Times New Roman" w:cs="Times New Roman"/>
                <w:color w:val="000000" w:themeColor="text1"/>
                <w:sz w:val="24"/>
                <w:szCs w:val="24"/>
                <w14:textFill>
                  <w14:solidFill>
                    <w14:schemeClr w14:val="tx1"/>
                  </w14:solidFill>
                </w14:textFill>
              </w:rPr>
              <w:t>0</w:t>
            </w:r>
          </w:p>
        </w:tc>
        <w:tc>
          <w:tcPr>
            <w:tcW w:w="1257"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5</w:t>
            </w:r>
            <w:r>
              <w:rPr>
                <w:rFonts w:ascii="Times New Roman" w:hAnsi="Times New Roman" w:cs="Times New Roman"/>
                <w:color w:val="000000" w:themeColor="text1"/>
                <w:sz w:val="24"/>
                <w:szCs w:val="24"/>
                <w14:textFill>
                  <w14:solidFill>
                    <w14:schemeClr w14:val="tx1"/>
                  </w14:solidFill>
                </w14:textFill>
              </w:rPr>
              <w:t>0</w:t>
            </w:r>
          </w:p>
        </w:tc>
        <w:tc>
          <w:tcPr>
            <w:tcW w:w="2261"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6</w:t>
            </w:r>
            <w:r>
              <w:rPr>
                <w:rFonts w:ascii="Times New Roman" w:hAnsi="Times New Roman" w:cs="Times New Roman"/>
                <w:color w:val="000000" w:themeColor="text1"/>
                <w:sz w:val="24"/>
                <w:szCs w:val="24"/>
                <w14:textFill>
                  <w14:solidFill>
                    <w14:schemeClr w14:val="tx1"/>
                  </w14:solidFill>
                </w14:textFill>
              </w:rPr>
              <w:t>0</w:t>
            </w:r>
          </w:p>
        </w:tc>
        <w:tc>
          <w:tcPr>
            <w:tcW w:w="1160" w:type="dxa"/>
            <w:vAlign w:val="center"/>
          </w:tcPr>
          <w:p>
            <w:pPr>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1</w:t>
            </w:r>
            <w:r>
              <w:rPr>
                <w:rFonts w:ascii="Times New Roman" w:hAnsi="Times New Roman" w:cs="Times New Roman"/>
                <w:color w:val="000000" w:themeColor="text1"/>
                <w:sz w:val="24"/>
                <w:szCs w:val="24"/>
                <w14:textFill>
                  <w14:solidFill>
                    <w14:schemeClr w14:val="tx1"/>
                  </w14:solidFill>
                </w14:textFill>
              </w:rPr>
              <w:t>18</w:t>
            </w:r>
          </w:p>
        </w:tc>
      </w:tr>
    </w:tbl>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(Data source: Hofstede 1993)</w:t>
      </w: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In order to clarify the differences between China and America, Hofstede’s five cultural dimensions is utilized for reference. Hofstede has developed a useful framework that lists the five major issues that define and classify national cultures. </w:t>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1"/>
          <w14:textFill>
            <w14:solidFill>
              <w14:schemeClr w14:val="tx1"/>
            </w14:solidFill>
          </w14:textFill>
        </w:rPr>
        <w:t>Mitchell 2015</w:t>
      </w:r>
      <w:r>
        <w:rPr>
          <w:rFonts w:ascii="Times New Roman" w:hAnsi="Times New Roman" w:cs="Times New Roman"/>
          <w:sz w:val="24"/>
          <w:szCs w:val="24"/>
        </w:rPr>
        <w:t>) He illustrated that cultural values system includes five dimensions: individualism versus collectivism, power-distance, uncertainty avoidance, masculinity versus femininity and long-term/short-term orientation. China and USA differ greatly in Hofstede’s dimensions according to their economy, policy, society and cultural background. Table 1 illustrates the cultural dimension scores of China and USA (</w:t>
      </w:r>
      <w:r>
        <w:rPr>
          <w:rFonts w:ascii="Times New Roman" w:hAnsi="Times New Roman" w:eastAsia="宋体" w:cs="Times New Roman"/>
          <w:color w:val="000000" w:themeColor="text1"/>
          <w:sz w:val="24"/>
          <w:szCs w:val="24"/>
          <w14:textFill>
            <w14:solidFill>
              <w14:schemeClr w14:val="tx1"/>
            </w14:solidFill>
          </w14:textFill>
        </w:rPr>
        <w:t>Hofstede 1993</w:t>
      </w:r>
      <w:r>
        <w:rPr>
          <w:rFonts w:ascii="Times New Roman" w:hAnsi="Times New Roman" w:cs="Times New Roman"/>
          <w:sz w:val="24"/>
          <w:szCs w:val="24"/>
        </w:rPr>
        <w:t>). The following life style comparisons between China and USA are based on the table.</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3.2.1</w:t>
      </w:r>
      <w:r>
        <w:rPr>
          <w:rFonts w:ascii="Times New Roman" w:hAnsi="Times New Roman" w:cs="Times New Roman"/>
          <w:b/>
          <w:sz w:val="24"/>
          <w:szCs w:val="24"/>
        </w:rPr>
        <w:t xml:space="preserve"> </w:t>
      </w:r>
      <w:r>
        <w:rPr>
          <w:rFonts w:hint="eastAsia" w:ascii="Times New Roman" w:hAnsi="Times New Roman" w:cs="Times New Roman"/>
          <w:b/>
          <w:sz w:val="24"/>
          <w:szCs w:val="24"/>
        </w:rPr>
        <w:t>A</w:t>
      </w:r>
      <w:r>
        <w:rPr>
          <w:rFonts w:ascii="Times New Roman" w:hAnsi="Times New Roman" w:cs="Times New Roman"/>
          <w:b/>
          <w:sz w:val="24"/>
          <w:szCs w:val="24"/>
        </w:rPr>
        <w:t>merican Life Styles</w:t>
      </w:r>
      <w:r>
        <w:rPr>
          <w:rFonts w:hint="eastAsia" w:ascii="Times New Roman" w:hAnsi="Times New Roman" w:cs="Times New Roman"/>
          <w:b/>
          <w:sz w:val="24"/>
          <w:szCs w:val="24"/>
        </w:rPr>
        <w:t xml:space="preserve">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Occupation is taken seriously by Americans so that everyone in America would carry a job no matter what financial situation they are. The U.S.A. is a country with strong individualism, which indicates that they work for themselves more than for others. Thus, they work effectively and professionally because Americans believe that half-hearted working style equals wasting time. Drinking coffee is the easiest way to keep their mind clear to work. Meanwhile, American people believe that work is the embodiment of human ability and human values. In terms of power distance, the scores of USA are half of China, which indicates that USA is decentralized. It is common to see leaders of American companies participate in physical work. They will be treated with respect instead of discrimination. Thirdly, Americans have a strong time values. </w:t>
      </w:r>
      <w:r>
        <w:rPr>
          <w:rFonts w:ascii="Times New Roman" w:hAnsi="Times New Roman" w:cs="Times New Roman"/>
          <w:color w:val="000000" w:themeColor="text1"/>
          <w:sz w:val="24"/>
          <w:szCs w:val="24"/>
          <w14:textFill>
            <w14:solidFill>
              <w14:schemeClr w14:val="tx1"/>
            </w14:solidFill>
          </w14:textFill>
        </w:rPr>
        <w:t>They are described as those who ‘cannot walk and chew gum at the same time’—implying that time is of paramount importance. Wa</w:t>
      </w:r>
      <w:r>
        <w:rPr>
          <w:rFonts w:ascii="Times New Roman" w:hAnsi="Times New Roman" w:cs="Times New Roman"/>
          <w:sz w:val="24"/>
          <w:szCs w:val="24"/>
        </w:rPr>
        <w:t xml:space="preserve">sting their time is almost a violation of their individual rights. Therefore, there should be an appointment before visiting American friends. In spare time, American people would put down working issues and to hold a party to share joy with friends and family. </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3.2.2</w:t>
      </w:r>
      <w:r>
        <w:rPr>
          <w:rFonts w:ascii="Times New Roman" w:hAnsi="Times New Roman" w:cs="Times New Roman"/>
          <w:b/>
          <w:sz w:val="24"/>
          <w:szCs w:val="24"/>
        </w:rPr>
        <w:t xml:space="preserve"> </w:t>
      </w:r>
      <w:r>
        <w:rPr>
          <w:rFonts w:hint="eastAsia" w:ascii="Times New Roman" w:hAnsi="Times New Roman" w:cs="Times New Roman"/>
          <w:b/>
          <w:sz w:val="24"/>
          <w:szCs w:val="24"/>
        </w:rPr>
        <w:t>C</w:t>
      </w:r>
      <w:r>
        <w:rPr>
          <w:rFonts w:ascii="Times New Roman" w:hAnsi="Times New Roman" w:cs="Times New Roman"/>
          <w:b/>
          <w:sz w:val="24"/>
          <w:szCs w:val="24"/>
        </w:rPr>
        <w:t xml:space="preserve">hinese Life Styles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Generally, Chinese people live a life distinct from American people. Chinese pursue harmony, and plain living pattern as opposed to material luxury. China ranks low in individualism score which means they would like to work for collectivity. In the Chinese culture, family is the core values. In childhood, they have been taught to love and pay respect to the whole family, to look after his parents to achieve</w:t>
      </w:r>
      <w:r>
        <w:rPr>
          <w:sz w:val="24"/>
          <w:szCs w:val="24"/>
        </w:rPr>
        <w:t xml:space="preserve"> </w:t>
      </w:r>
      <w:r>
        <w:rPr>
          <w:rFonts w:ascii="Times New Roman" w:hAnsi="Times New Roman" w:cs="Times New Roman"/>
          <w:sz w:val="24"/>
          <w:szCs w:val="24"/>
        </w:rPr>
        <w:t xml:space="preserve">filial duties. Thus, tea drinking was a ceremony in some Chinese local culture to express respect. In terms of power distance, the scores of China has got 80, which indicates that China is centralized. China had cancelled classism for centuries, however, hierarchy is still being kept in Chinese mind. Tea is always used as a present for elder people by younger generation to show their respect. Working is significant in Chinese mind as well. But different from American, table 1 shows that China has higher values for uncertainty avoidance than USA. Chinese would prepare for all aspects in case any problems occurred. In common situations, Chinese people keep a modest style that they work smoothly rather than for quick success and instant benefits. Lastly, USA has a short-term orientation while China has a long-term orientation. Chinese often set plans annually, like five-year-plan. </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3.2.3</w:t>
      </w:r>
      <w:r>
        <w:rPr>
          <w:rFonts w:ascii="Times New Roman" w:hAnsi="Times New Roman" w:cs="Times New Roman"/>
          <w:b/>
          <w:sz w:val="24"/>
          <w:szCs w:val="24"/>
        </w:rPr>
        <w:t xml:space="preserve"> Summary of Culture Conflicts in Life Styles</w:t>
      </w:r>
    </w:p>
    <w:p>
      <w:pPr>
        <w:spacing w:line="360"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sz w:val="24"/>
          <w:szCs w:val="24"/>
        </w:rPr>
        <w:t>T</w:t>
      </w:r>
      <w:r>
        <w:rPr>
          <w:rFonts w:ascii="Times New Roman" w:hAnsi="Times New Roman" w:cs="Times New Roman"/>
          <w:sz w:val="24"/>
          <w:szCs w:val="24"/>
        </w:rPr>
        <w:t>o sum up, coffee culture would suffer from difficulties</w:t>
      </w:r>
      <w:r>
        <w:rPr>
          <w:rFonts w:ascii="Times New Roman" w:hAnsi="Times New Roman" w:cs="Times New Roman"/>
          <w:color w:val="000000" w:themeColor="text1"/>
          <w:sz w:val="24"/>
          <w:szCs w:val="24"/>
          <w14:textFill>
            <w14:solidFill>
              <w14:schemeClr w14:val="tx1"/>
            </w14:solidFill>
          </w14:textFill>
        </w:rPr>
        <w:t xml:space="preserve"> in the process of Chinese acception </w:t>
      </w:r>
      <w:r>
        <w:rPr>
          <w:rFonts w:ascii="Times New Roman" w:hAnsi="Times New Roman" w:cs="Times New Roman"/>
          <w:sz w:val="24"/>
          <w:szCs w:val="24"/>
        </w:rPr>
        <w:t>because of the great differences in culture dimensions. Chinese and American live two distinct life styles. Coffee culture is in line with the American way of life. Fast paced and efficient life styles made them feel tired easily so that coffee-drinking exactly help them get rid of fatigue and have more energy to work. On the contrary, Chinese people live slower life styles compared with Americans, tea and alcohol have different meanings instead of only one function for relaxation. In China</w:t>
      </w:r>
      <w:r>
        <w:rPr>
          <w:rFonts w:ascii="Times New Roman" w:hAnsi="Times New Roman" w:cs="Times New Roman"/>
          <w:color w:val="000000" w:themeColor="text1"/>
          <w:sz w:val="24"/>
          <w:szCs w:val="24"/>
          <w14:textFill>
            <w14:solidFill>
              <w14:schemeClr w14:val="tx1"/>
            </w14:solidFill>
          </w14:textFill>
        </w:rPr>
        <w:t>, although it is not unusual to see people in big cities who drink coffee as their habit, it is just a phenomenon that their life style has become similar to Americans because this kind of life style is full of pressure, and coffeehouse just gives them space to rest.</w:t>
      </w:r>
    </w:p>
    <w:p>
      <w:pPr>
        <w:pStyle w:val="3"/>
        <w:spacing w:before="0" w:after="0" w:line="360" w:lineRule="auto"/>
        <w:rPr>
          <w:rFonts w:ascii="Times New Roman" w:hAnsi="Times New Roman" w:cs="Times New Roman"/>
          <w:b w:val="0"/>
          <w:sz w:val="28"/>
          <w:szCs w:val="28"/>
        </w:rPr>
      </w:pPr>
      <w:bookmarkStart w:id="23" w:name="_Toc503211825"/>
      <w:bookmarkStart w:id="24" w:name="_Toc503196170"/>
      <w:r>
        <w:rPr>
          <w:rFonts w:ascii="Times New Roman" w:hAnsi="Times New Roman" w:cs="Times New Roman"/>
          <w:sz w:val="28"/>
          <w:szCs w:val="28"/>
        </w:rPr>
        <w:t>3.3 Case Analysis: Starbucks in the Forbidden City</w:t>
      </w:r>
      <w:bookmarkEnd w:id="23"/>
      <w:bookmarkEnd w:id="24"/>
      <w:r>
        <w:rPr>
          <w:rFonts w:ascii="Times New Roman" w:hAnsi="Times New Roman" w:cs="Times New Roman"/>
          <w:sz w:val="28"/>
          <w:szCs w:val="28"/>
        </w:rPr>
        <w:t xml:space="preserve"> </w:t>
      </w:r>
    </w:p>
    <w:p>
      <w:pPr>
        <w:spacing w:line="360" w:lineRule="auto"/>
        <w:ind w:firstLine="480" w:firstLineChars="200"/>
        <w:rPr>
          <w:rFonts w:ascii="Times New Roman" w:hAnsi="Times New Roman" w:cs="Times New Roman"/>
          <w:sz w:val="24"/>
          <w:szCs w:val="24"/>
        </w:rPr>
      </w:pPr>
      <w:bookmarkStart w:id="25" w:name="_Hlk502775232"/>
      <w:r>
        <w:rPr>
          <w:rFonts w:hint="eastAsia" w:ascii="Times New Roman" w:hAnsi="Times New Roman" w:cs="Times New Roman"/>
          <w:sz w:val="24"/>
          <w:szCs w:val="24"/>
        </w:rPr>
        <w:t>Starbucks</w:t>
      </w:r>
      <w:r>
        <w:rPr>
          <w:rFonts w:ascii="Times New Roman" w:hAnsi="Times New Roman" w:cs="Times New Roman"/>
          <w:sz w:val="24"/>
          <w:szCs w:val="24"/>
        </w:rPr>
        <w:t>’ development experienced bumpy process in China. In January 2007, Starbucks in the Forbidden City has sparked criticism. According to the report at that time, Starbucks launched a coffeehouse inside Beijing’s Forbidden City, which had operated for 7 years and closed down under tremendous public pressure. Obviously, it is a conflict between</w:t>
      </w:r>
      <w:r>
        <w:rPr>
          <w:sz w:val="24"/>
          <w:szCs w:val="24"/>
        </w:rPr>
        <w:t xml:space="preserve"> </w:t>
      </w:r>
      <w:r>
        <w:rPr>
          <w:rFonts w:ascii="Times New Roman" w:hAnsi="Times New Roman" w:cs="Times New Roman"/>
          <w:sz w:val="24"/>
          <w:szCs w:val="24"/>
        </w:rPr>
        <w:t xml:space="preserve">Starbucks’ foreign culture and local sensitivity. </w:t>
      </w:r>
    </w:p>
    <w:p>
      <w:pPr>
        <w:spacing w:line="360" w:lineRule="auto"/>
        <w:ind w:firstLine="480" w:firstLineChars="200"/>
        <w:rPr>
          <w:rFonts w:ascii="Times New Roman" w:hAnsi="Times New Roman" w:cs="Times New Roman"/>
          <w:color w:val="FF0000"/>
          <w:sz w:val="24"/>
          <w:szCs w:val="24"/>
        </w:rPr>
      </w:pPr>
      <w:r>
        <w:rPr>
          <w:rFonts w:ascii="Times New Roman" w:hAnsi="Times New Roman" w:cs="Times New Roman"/>
          <w:sz w:val="24"/>
          <w:szCs w:val="24"/>
        </w:rPr>
        <w:t xml:space="preserve">To protect “national dignity”, hundreds of Chinese people participated in the campaign through a personal blog of the initiator, Chenggang Rui. He is a well-known news anchor for the English language programs at the China Central Television (CCTV), the most authoritative Chinese news </w:t>
      </w:r>
      <w:r>
        <w:rPr>
          <w:rFonts w:hint="eastAsia" w:ascii="Times New Roman" w:hAnsi="Times New Roman" w:cs="Times New Roman"/>
          <w:sz w:val="24"/>
          <w:szCs w:val="24"/>
        </w:rPr>
        <w:t>ch</w:t>
      </w:r>
      <w:r>
        <w:rPr>
          <w:rFonts w:ascii="Times New Roman" w:hAnsi="Times New Roman" w:cs="Times New Roman"/>
          <w:sz w:val="24"/>
          <w:szCs w:val="24"/>
        </w:rPr>
        <w:t xml:space="preserve">annel, and he drove Starbucks out of the Forbidden City eventually. This case raised questions about </w:t>
      </w:r>
      <w:r>
        <w:rPr>
          <w:rFonts w:hint="eastAsia" w:ascii="Times New Roman" w:hAnsi="Times New Roman" w:cs="Times New Roman"/>
          <w:sz w:val="24"/>
          <w:szCs w:val="24"/>
        </w:rPr>
        <w:t>how</w:t>
      </w:r>
      <w:r>
        <w:rPr>
          <w:rFonts w:ascii="Times New Roman" w:hAnsi="Times New Roman" w:cs="Times New Roman"/>
          <w:sz w:val="24"/>
          <w:szCs w:val="24"/>
        </w:rPr>
        <w:t xml:space="preserve"> the public understand the tension between the coffee culture and the Chinese tradition.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pro</w:t>
      </w:r>
      <w:r>
        <w:rPr>
          <w:rFonts w:hint="eastAsia" w:ascii="Times New Roman" w:hAnsi="Times New Roman" w:cs="Times New Roman"/>
          <w:sz w:val="24"/>
          <w:szCs w:val="24"/>
        </w:rPr>
        <w:t>s</w:t>
      </w:r>
      <w:r>
        <w:rPr>
          <w:rFonts w:ascii="Times New Roman" w:hAnsi="Times New Roman" w:cs="Times New Roman"/>
          <w:sz w:val="24"/>
          <w:szCs w:val="24"/>
        </w:rPr>
        <w:t xml:space="preserve"> and cons are listed as follows.</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Pros: </w:t>
      </w:r>
      <w:r>
        <w:rPr>
          <w:rFonts w:hint="eastAsia" w:ascii="Times New Roman" w:hAnsi="Times New Roman" w:cs="Times New Roman"/>
          <w:sz w:val="24"/>
          <w:szCs w:val="24"/>
        </w:rPr>
        <w:t>Starbucks</w:t>
      </w:r>
      <w:r>
        <w:rPr>
          <w:rFonts w:ascii="Times New Roman" w:hAnsi="Times New Roman" w:cs="Times New Roman"/>
          <w:sz w:val="24"/>
          <w:szCs w:val="24"/>
        </w:rPr>
        <w:t xml:space="preserve"> in the Forbidden city is a shop without deep meaning. It was made </w:t>
      </w:r>
      <w:r>
        <w:rPr>
          <w:rFonts w:ascii="Times New Roman" w:hAnsi="Times New Roman" w:cs="Times New Roman"/>
          <w:color w:val="000000" w:themeColor="text1"/>
          <w:sz w:val="24"/>
          <w:szCs w:val="24"/>
          <w14:textFill>
            <w14:solidFill>
              <w14:schemeClr w14:val="tx1"/>
            </w14:solidFill>
          </w14:textFill>
        </w:rPr>
        <w:t>over complicated b</w:t>
      </w:r>
      <w:r>
        <w:rPr>
          <w:rFonts w:ascii="Times New Roman" w:hAnsi="Times New Roman" w:cs="Times New Roman"/>
          <w:sz w:val="24"/>
          <w:szCs w:val="24"/>
        </w:rPr>
        <w:t>y some people who lack of confidence of our traditional culture. Chinese culture cannot be corroded by western culture only because of a Starbucks. These two cultures are not opposite. The case prompted Chinese to reflect on why our society went on a ‘money is everything’ stage that business profits exceed culture values. If the core problem remained unsolved, Starbucks could be replaced by ‘Moonbucks’ or ‘Sunbucks’ which would be invested by Chinese</w:t>
      </w:r>
      <w:r>
        <w:rPr>
          <w:rFonts w:ascii="宋体" w:hAnsi="宋体" w:eastAsia="宋体" w:cs="Times New Roman"/>
          <w:sz w:val="24"/>
          <w:szCs w:val="24"/>
        </w:rPr>
        <w:t>(</w:t>
      </w:r>
      <w:r>
        <w:rPr>
          <w:rFonts w:hint="eastAsia" w:ascii="Times New Roman" w:hAnsi="Times New Roman" w:cs="Times New Roman"/>
          <w:sz w:val="24"/>
          <w:szCs w:val="24"/>
        </w:rPr>
        <w:t>于显洋</w:t>
      </w:r>
      <w:r>
        <w:rPr>
          <w:rFonts w:hint="eastAsia" w:ascii="宋体" w:hAnsi="宋体" w:eastAsia="宋体" w:cs="Times New Roman"/>
          <w:sz w:val="24"/>
          <w:szCs w:val="24"/>
        </w:rPr>
        <w:t>,</w:t>
      </w:r>
      <w:r>
        <w:rPr>
          <w:rFonts w:ascii="宋体" w:hAnsi="宋体" w:eastAsia="宋体" w:cs="Times New Roman"/>
          <w:sz w:val="24"/>
          <w:szCs w:val="24"/>
        </w:rPr>
        <w:t>2007</w:t>
      </w:r>
      <w:r>
        <w:rPr>
          <w:rFonts w:hint="eastAsia" w:ascii="宋体" w:hAnsi="宋体" w:eastAsia="宋体" w:cs="Times New Roman"/>
          <w:sz w:val="24"/>
          <w:szCs w:val="24"/>
        </w:rPr>
        <w:t>）</w:t>
      </w:r>
      <w:r>
        <w:rPr>
          <w:rFonts w:ascii="Times New Roman" w:hAnsi="Times New Roman" w:cs="Times New Roman"/>
          <w:sz w:val="24"/>
          <w:szCs w:val="24"/>
        </w:rPr>
        <w:t>. On the other hand, if Starbucks was prohibited, it would be prohibited for travelers who drank Coca-Cola, wearing foreign-style clothes and speaking foreign language as well. It made a fuss for closing Starbucks but important to raise cultural awareness of Chinese. In today’s China, hamburgers and pizzas can be found everywhere, Christmas and Valentine’ day are appreciated. These even have become the mainstream of life style in our society resulting from commercial culture. People in the era of rapid social change find it difficult to pursue genuine cultural sense, on the contrary, alien thing is modern and fashionable. Under this situation, Starbucks could open the shop in the Forbidden City, and the choice is not about the Starbucks but Chinese themselves.</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Cons: As the highest symbol of Chinese history and culture, the Forbidden City is not necessary to realize a combination of western and Chinese culture and it is one of the most recognized historic scenic spots in Beijing.</w:t>
      </w:r>
      <w:r>
        <w:rPr>
          <w:rFonts w:hint="eastAsia" w:ascii="Times New Roman" w:hAnsi="Times New Roman" w:cs="Times New Roman"/>
          <w:color w:val="FF0000"/>
          <w:sz w:val="24"/>
          <w:szCs w:val="24"/>
        </w:rPr>
        <w:t xml:space="preserve"> </w:t>
      </w:r>
      <w:r>
        <w:rPr>
          <w:rFonts w:ascii="Times New Roman" w:hAnsi="Times New Roman" w:cs="Times New Roman"/>
          <w:sz w:val="24"/>
          <w:szCs w:val="24"/>
        </w:rPr>
        <w:t>The scenic spot displays Chinese rich culture which should not be invaded by foreign culture. For example, just as it is impossible to imagine that the Louvre in France would introduce Chinese noodle shops to achieve the cultural integration, Starbucks is needless to do so</w:t>
      </w:r>
      <w:r>
        <w:rPr>
          <w:rFonts w:hint="eastAsia" w:ascii="宋体" w:hAnsi="宋体" w:eastAsia="宋体" w:cs="Times New Roman"/>
          <w:sz w:val="24"/>
          <w:szCs w:val="24"/>
        </w:rPr>
        <w:t>(</w:t>
      </w:r>
      <w:r>
        <w:rPr>
          <w:rFonts w:hint="eastAsia" w:ascii="Times New Roman" w:hAnsi="Times New Roman" w:cs="Times New Roman"/>
          <w:sz w:val="24"/>
          <w:szCs w:val="24"/>
        </w:rPr>
        <w:t>王小咪</w:t>
      </w:r>
      <w:r>
        <w:rPr>
          <w:rFonts w:hint="eastAsia" w:ascii="宋体" w:hAnsi="宋体" w:eastAsia="宋体" w:cs="Times New Roman"/>
          <w:sz w:val="24"/>
          <w:szCs w:val="24"/>
        </w:rPr>
        <w:t>,</w:t>
      </w:r>
      <w:r>
        <w:rPr>
          <w:rFonts w:ascii="宋体" w:hAnsi="宋体" w:eastAsia="宋体" w:cs="Times New Roman"/>
          <w:sz w:val="24"/>
          <w:szCs w:val="24"/>
        </w:rPr>
        <w:t>2007</w:t>
      </w:r>
      <w:r>
        <w:rPr>
          <w:rFonts w:hint="eastAsia" w:ascii="宋体" w:hAnsi="宋体" w:eastAsia="宋体" w:cs="Times New Roman"/>
          <w:sz w:val="24"/>
          <w:szCs w:val="24"/>
        </w:rPr>
        <w:t>)</w:t>
      </w:r>
      <w:r>
        <w:rPr>
          <w:rFonts w:ascii="Times New Roman" w:hAnsi="Times New Roman" w:cs="Times New Roman"/>
          <w:sz w:val="24"/>
          <w:szCs w:val="24"/>
        </w:rPr>
        <w:t>. Starbucks has destroyed the pureness of the Forbidden City. The existence of this shop raised interest from overseas travel magazine with many articles to describe the Starbucks’ great ability for survival in the Forbidden City. The articles had brought negative influence to the image of palace.</w:t>
      </w:r>
      <w:r>
        <w:rPr>
          <w:rFonts w:hint="eastAsia" w:ascii="Times New Roman" w:hAnsi="Times New Roman" w:cs="Times New Roman"/>
          <w:sz w:val="24"/>
          <w:szCs w:val="24"/>
        </w:rPr>
        <w:t xml:space="preserve"> </w:t>
      </w:r>
      <w:r>
        <w:rPr>
          <w:rFonts w:ascii="Times New Roman" w:hAnsi="Times New Roman" w:cs="Times New Roman"/>
          <w:sz w:val="24"/>
          <w:szCs w:val="24"/>
        </w:rPr>
        <w:t>As a result, Chinese would be reproached for not having protected their own culture.</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I</w:t>
      </w:r>
      <w:r>
        <w:rPr>
          <w:rFonts w:ascii="Times New Roman" w:hAnsi="Times New Roman" w:cs="Times New Roman"/>
          <w:sz w:val="24"/>
          <w:szCs w:val="24"/>
        </w:rPr>
        <w:t>n summary, the Forbidden City is one of the highest symbol of Chinese traditional culture. Although the company has achieved the best in combination of Chinese and American culture, it is inappropriate to open a western-style shop in such a solemn situation. Chinese should pay more attention to the construction of culture awareness and culture respect. Starbucks' retreat was the right measure, as for the lesson, the company should consider more in culture aspect and should not destroy the local culture when opening a new outlet.</w:t>
      </w:r>
    </w:p>
    <w:bookmarkEnd w:id="25"/>
    <w:p>
      <w:pPr>
        <w:spacing w:line="360" w:lineRule="auto"/>
        <w:rPr>
          <w:rFonts w:ascii="Times New Roman" w:hAnsi="Times New Roman" w:cs="Times New Roman"/>
          <w:szCs w:val="21"/>
        </w:rPr>
      </w:pPr>
    </w:p>
    <w:p>
      <w:pPr>
        <w:pStyle w:val="2"/>
        <w:spacing w:before="0" w:after="0" w:line="360" w:lineRule="auto"/>
        <w:rPr>
          <w:rFonts w:ascii="Times New Roman" w:hAnsi="Times New Roman" w:cs="Times New Roman"/>
          <w:b w:val="0"/>
          <w:sz w:val="30"/>
          <w:szCs w:val="30"/>
        </w:rPr>
      </w:pPr>
      <w:bookmarkStart w:id="26" w:name="_Toc503211826"/>
      <w:bookmarkStart w:id="27" w:name="_Toc503196171"/>
      <w:r>
        <w:rPr>
          <w:rFonts w:ascii="Times New Roman" w:hAnsi="Times New Roman" w:cs="Times New Roman"/>
          <w:sz w:val="30"/>
          <w:szCs w:val="30"/>
        </w:rPr>
        <w:t>4 Cultural Integration in China</w:t>
      </w:r>
      <w:bookmarkEnd w:id="26"/>
      <w:bookmarkEnd w:id="27"/>
      <w:r>
        <w:rPr>
          <w:rFonts w:ascii="Times New Roman" w:hAnsi="Times New Roman" w:cs="Times New Roman"/>
          <w:sz w:val="30"/>
          <w:szCs w:val="30"/>
        </w:rPr>
        <w:t xml:space="preserve"> </w:t>
      </w:r>
    </w:p>
    <w:p>
      <w:pPr>
        <w:pStyle w:val="3"/>
        <w:spacing w:before="0" w:after="0" w:line="360" w:lineRule="auto"/>
        <w:rPr>
          <w:rFonts w:ascii="Times New Roman" w:hAnsi="Times New Roman" w:cs="Times New Roman"/>
          <w:b w:val="0"/>
          <w:sz w:val="28"/>
          <w:szCs w:val="28"/>
        </w:rPr>
      </w:pPr>
      <w:bookmarkStart w:id="28" w:name="_Toc503211827"/>
      <w:bookmarkStart w:id="29" w:name="_Toc503196172"/>
      <w:r>
        <w:rPr>
          <w:rFonts w:ascii="Times New Roman" w:hAnsi="Times New Roman" w:cs="Times New Roman"/>
          <w:sz w:val="28"/>
          <w:szCs w:val="28"/>
        </w:rPr>
        <w:t>4.1 Marketing Approach</w:t>
      </w:r>
      <w:bookmarkEnd w:id="28"/>
      <w:bookmarkEnd w:id="29"/>
    </w:p>
    <w:p>
      <w:pPr>
        <w:tabs>
          <w:tab w:val="left" w:pos="885"/>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Cultural conflicts, especially the conflicts that occur in the process of intercultural activities (Schneider &amp; Jean-Louis 1997) while cross-cultural marketing is really, first and foremost, about cross-cultural communication. It is clear that communication is the fundamental root of modern marketing. </w:t>
      </w:r>
      <w:r>
        <w:rPr>
          <w:rFonts w:hint="eastAsia" w:ascii="Times New Roman" w:hAnsi="Times New Roman" w:cs="Times New Roman"/>
          <w:sz w:val="24"/>
          <w:szCs w:val="24"/>
        </w:rPr>
        <w:t>Me</w:t>
      </w:r>
      <w:r>
        <w:rPr>
          <w:rFonts w:ascii="Times New Roman" w:hAnsi="Times New Roman" w:cs="Times New Roman"/>
          <w:sz w:val="24"/>
          <w:szCs w:val="24"/>
        </w:rPr>
        <w:t>rchants solved the dilemma of cross-cultural marketing back then by erecting signs above their stores, displaying pictures of the wares inside</w:t>
      </w:r>
      <w:r>
        <w:rPr>
          <w:rFonts w:hint="eastAsia" w:ascii="Times New Roman" w:hAnsi="Times New Roman" w:cs="Times New Roman"/>
          <w:sz w:val="24"/>
          <w:szCs w:val="24"/>
        </w:rPr>
        <w:t xml:space="preserve"> </w:t>
      </w:r>
      <w:r>
        <w:rPr>
          <w:rFonts w:ascii="Times New Roman" w:hAnsi="Times New Roman" w:cs="Times New Roman"/>
          <w:sz w:val="24"/>
          <w:szCs w:val="24"/>
        </w:rPr>
        <w:t>(</w:t>
      </w:r>
      <w:bookmarkStart w:id="30" w:name="_Hlk503206959"/>
      <w:r>
        <w:rPr>
          <w:rFonts w:ascii="Times New Roman" w:hAnsi="Times New Roman" w:eastAsia="宋体" w:cs="Times New Roman"/>
          <w:color w:val="000000" w:themeColor="text1"/>
          <w:sz w:val="24"/>
          <w:szCs w:val="21"/>
          <w14:textFill>
            <w14:solidFill>
              <w14:schemeClr w14:val="tx1"/>
            </w14:solidFill>
          </w14:textFill>
        </w:rPr>
        <w:t>Mitchell 2015</w:t>
      </w:r>
      <w:bookmarkEnd w:id="30"/>
      <w:r>
        <w:rPr>
          <w:rFonts w:ascii="Times New Roman" w:hAnsi="Times New Roman" w:cs="Times New Roman"/>
          <w:sz w:val="24"/>
          <w:szCs w:val="24"/>
        </w:rPr>
        <w:t xml:space="preserve">). </w:t>
      </w:r>
    </w:p>
    <w:p>
      <w:pPr>
        <w:tabs>
          <w:tab w:val="left" w:pos="885"/>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According to the definition of cross-cultural marketing, communication misunderstanding is the crux to handle properly. Starbucks had adopt</w:t>
      </w:r>
      <w:r>
        <w:rPr>
          <w:rFonts w:hint="eastAsia" w:ascii="Times New Roman" w:hAnsi="Times New Roman" w:cs="Times New Roman"/>
          <w:sz w:val="24"/>
          <w:szCs w:val="24"/>
        </w:rPr>
        <w:t>ed</w:t>
      </w:r>
      <w:r>
        <w:rPr>
          <w:rFonts w:ascii="Times New Roman" w:hAnsi="Times New Roman" w:cs="Times New Roman"/>
          <w:sz w:val="24"/>
          <w:szCs w:val="24"/>
        </w:rPr>
        <w:t xml:space="preserve"> a series of marketing approaches to accommodate Chinese market. There are four approaches based on cultural differences. </w:t>
      </w:r>
    </w:p>
    <w:p>
      <w:pPr>
        <w:tabs>
          <w:tab w:val="left" w:pos="885"/>
        </w:tabs>
        <w:spacing w:line="360" w:lineRule="auto"/>
        <w:rPr>
          <w:rFonts w:ascii="Times New Roman" w:hAnsi="Times New Roman" w:cs="Times New Roman"/>
          <w:b/>
          <w:sz w:val="24"/>
          <w:szCs w:val="24"/>
        </w:rPr>
      </w:pPr>
      <w:r>
        <w:rPr>
          <w:rFonts w:hint="eastAsia" w:ascii="Times New Roman" w:hAnsi="Times New Roman" w:cs="Times New Roman"/>
          <w:b/>
          <w:sz w:val="24"/>
          <w:szCs w:val="24"/>
        </w:rPr>
        <w:t>4.1.1</w:t>
      </w:r>
      <w:r>
        <w:rPr>
          <w:rFonts w:ascii="Times New Roman" w:hAnsi="Times New Roman" w:cs="Times New Roman"/>
          <w:b/>
          <w:sz w:val="24"/>
          <w:szCs w:val="24"/>
        </w:rPr>
        <w:t xml:space="preserve"> </w:t>
      </w:r>
      <w:r>
        <w:rPr>
          <w:rFonts w:hint="eastAsia" w:ascii="Times New Roman" w:hAnsi="Times New Roman" w:cs="Times New Roman"/>
          <w:b/>
          <w:sz w:val="24"/>
          <w:szCs w:val="24"/>
        </w:rPr>
        <w:t>U</w:t>
      </w:r>
      <w:r>
        <w:rPr>
          <w:rFonts w:ascii="Times New Roman" w:hAnsi="Times New Roman" w:cs="Times New Roman"/>
          <w:b/>
          <w:sz w:val="24"/>
          <w:szCs w:val="24"/>
        </w:rPr>
        <w:t>tilization of Tea Culture</w:t>
      </w:r>
      <w:r>
        <w:rPr>
          <w:rFonts w:hint="eastAsia" w:ascii="Times New Roman" w:hAnsi="Times New Roman" w:cs="Times New Roman"/>
          <w:b/>
          <w:sz w:val="24"/>
          <w:szCs w:val="24"/>
        </w:rPr>
        <w:t xml:space="preserve"> </w:t>
      </w:r>
    </w:p>
    <w:p>
      <w:pPr>
        <w:tabs>
          <w:tab w:val="left" w:pos="885"/>
        </w:tabs>
        <w:spacing w:line="360" w:lineRule="auto"/>
        <w:ind w:firstLine="480" w:firstLineChars="200"/>
        <w:rPr>
          <w:rFonts w:ascii="Times New Roman" w:hAnsi="Times New Roman" w:cs="Times New Roman"/>
          <w:sz w:val="24"/>
          <w:szCs w:val="24"/>
          <w:u w:val="single"/>
        </w:rPr>
      </w:pPr>
      <w:r>
        <w:rPr>
          <w:rFonts w:ascii="Times New Roman" w:hAnsi="Times New Roman" w:cs="Times New Roman"/>
          <w:sz w:val="24"/>
          <w:szCs w:val="24"/>
        </w:rPr>
        <w:t>In Taiwan, the birthplace of bubble tea, the company unveiled a drink last summer called the caramel coffee jelly Frappuccino, billed as “coffee and ice poured over chewy coffee jelly pieces, topped with an indulgent whirl of whipped cream”</w:t>
      </w:r>
      <w:r>
        <w:rPr>
          <w:rFonts w:ascii="Times New Roman" w:hAnsi="Times New Roman" w:eastAsia="宋体" w:cs="Times New Roman"/>
          <w:color w:val="000000" w:themeColor="text1"/>
          <w:sz w:val="24"/>
          <w:szCs w:val="21"/>
          <w14:textFill>
            <w14:solidFill>
              <w14:schemeClr w14:val="tx1"/>
            </w14:solidFill>
          </w14:textFill>
        </w:rPr>
        <w:t xml:space="preserve"> (Batsell 2004)</w:t>
      </w:r>
      <w:r>
        <w:rPr>
          <w:rFonts w:ascii="Times New Roman" w:hAnsi="Times New Roman" w:cs="Times New Roman"/>
          <w:sz w:val="24"/>
          <w:szCs w:val="24"/>
        </w:rPr>
        <w:t>. Tea culture is the essence of Chinese culture. Tea drinking is the habit of most Chinese people. It is more acceptable that Starbucks launch tea-related products. China is a nation influenced by Confucianism that welcome foreign culture</w:t>
      </w:r>
      <w:r>
        <w:rPr>
          <w:rFonts w:hint="eastAsia" w:ascii="宋体" w:hAnsi="宋体" w:eastAsia="宋体" w:cs="Times New Roman"/>
          <w:sz w:val="24"/>
          <w:szCs w:val="24"/>
        </w:rPr>
        <w:t>(程爱民&amp;潘望,</w:t>
      </w:r>
      <w:r>
        <w:rPr>
          <w:rFonts w:ascii="宋体" w:hAnsi="宋体" w:eastAsia="宋体" w:cs="Times New Roman"/>
          <w:sz w:val="24"/>
          <w:szCs w:val="24"/>
        </w:rPr>
        <w:t xml:space="preserve"> 2016</w:t>
      </w:r>
      <w:r>
        <w:rPr>
          <w:rFonts w:hint="eastAsia" w:ascii="宋体" w:hAnsi="宋体" w:eastAsia="宋体" w:cs="Times New Roman"/>
          <w:sz w:val="24"/>
          <w:szCs w:val="24"/>
        </w:rPr>
        <w:t>)</w:t>
      </w:r>
      <w:r>
        <w:rPr>
          <w:rFonts w:ascii="Times New Roman" w:hAnsi="Times New Roman" w:cs="Times New Roman"/>
          <w:sz w:val="24"/>
          <w:szCs w:val="24"/>
        </w:rPr>
        <w:t>. China is the hometown of tea, and the products relevant to Chinese tea are the most suitable for Chinese people. On March 2010, Starbucks launched nine tea drinks surprisingly, including Chinese tea, four exotic tea and two special tea drinks</w:t>
      </w:r>
      <w:r>
        <w:rPr>
          <w:rFonts w:ascii="Times New Roman" w:hAnsi="Times New Roman" w:cs="Times New Roman"/>
          <w:color w:val="000000" w:themeColor="text1"/>
          <w:sz w:val="24"/>
          <w:szCs w:val="24"/>
          <w14:textFill>
            <w14:solidFill>
              <w14:schemeClr w14:val="tx1"/>
            </w14:solidFill>
          </w14:textFill>
        </w:rPr>
        <w:t xml:space="preserve">. It was another bold sale adopted by Starbucks after its first Chinese-style promotion selling zongzi, mooncakes, tofu, vegetable rolls, and colorful mushroom bags. </w:t>
      </w:r>
    </w:p>
    <w:p>
      <w:pPr>
        <w:tabs>
          <w:tab w:val="left" w:pos="885"/>
        </w:tabs>
        <w:spacing w:line="360" w:lineRule="auto"/>
        <w:rPr>
          <w:rFonts w:ascii="Times New Roman" w:hAnsi="Times New Roman" w:cs="Times New Roman"/>
          <w:b/>
          <w:sz w:val="24"/>
          <w:szCs w:val="24"/>
        </w:rPr>
      </w:pPr>
      <w:r>
        <w:rPr>
          <w:rFonts w:hint="eastAsia" w:ascii="Times New Roman" w:hAnsi="Times New Roman" w:cs="Times New Roman"/>
          <w:b/>
          <w:sz w:val="24"/>
          <w:szCs w:val="24"/>
        </w:rPr>
        <w:t>4.1.2</w:t>
      </w:r>
      <w:r>
        <w:rPr>
          <w:rFonts w:ascii="Times New Roman" w:hAnsi="Times New Roman" w:cs="Times New Roman"/>
          <w:b/>
          <w:sz w:val="24"/>
          <w:szCs w:val="24"/>
        </w:rPr>
        <w:t xml:space="preserve"> The Definition of ‘Success’ </w:t>
      </w:r>
    </w:p>
    <w:p>
      <w:pPr>
        <w:tabs>
          <w:tab w:val="left" w:pos="885"/>
        </w:tab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Starbucks</w:t>
      </w:r>
      <w:r>
        <w:rPr>
          <w:rFonts w:ascii="Times New Roman" w:hAnsi="Times New Roman" w:cs="Times New Roman"/>
          <w:sz w:val="24"/>
          <w:szCs w:val="24"/>
        </w:rPr>
        <w:t xml:space="preserve"> has</w:t>
      </w:r>
      <w:r>
        <w:rPr>
          <w:sz w:val="24"/>
          <w:szCs w:val="24"/>
        </w:rPr>
        <w:t xml:space="preserve"> </w:t>
      </w:r>
      <w:r>
        <w:rPr>
          <w:rFonts w:ascii="Times New Roman" w:hAnsi="Times New Roman" w:cs="Times New Roman"/>
          <w:sz w:val="24"/>
          <w:szCs w:val="24"/>
        </w:rPr>
        <w:t>triumphantly built up a conception of ‘success’ in China. This kind of success is a feeling to let people enjoy atmosphere of petty bourgeoisie in imagination.</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In </w:t>
      </w:r>
      <w:r>
        <w:rPr>
          <w:rFonts w:hint="eastAsia" w:ascii="Times New Roman" w:hAnsi="Times New Roman" w:cs="Times New Roman"/>
          <w:sz w:val="24"/>
          <w:szCs w:val="24"/>
        </w:rPr>
        <w:t>th</w:t>
      </w:r>
      <w:r>
        <w:rPr>
          <w:rFonts w:ascii="Times New Roman" w:hAnsi="Times New Roman" w:cs="Times New Roman"/>
          <w:sz w:val="24"/>
          <w:szCs w:val="24"/>
        </w:rPr>
        <w:t>eir mind, Starbucks is a symbol of fashion, success and status. More and more Chinese tend to pursue the ‘success’, and they are willing to pay double or</w:t>
      </w:r>
      <w:r>
        <w:rPr>
          <w:sz w:val="24"/>
          <w:szCs w:val="24"/>
        </w:rPr>
        <w:t xml:space="preserve"> </w:t>
      </w:r>
      <w:r>
        <w:rPr>
          <w:rFonts w:ascii="Times New Roman" w:hAnsi="Times New Roman" w:cs="Times New Roman"/>
          <w:sz w:val="24"/>
          <w:szCs w:val="24"/>
        </w:rPr>
        <w:t>treble times price of a cup of tea to taste Starbucks coffee which bring them a feeling of being successful. However, in America, Starbucks does not have such meanings. Edward T. Hall’s Context theory could explain it: people from different cultures process and disseminate information differently (Mitchell 2015). America is a typical low-context country, people in America focus on the message itself so that coffee is just a kind of drinking to them. In China, a high-context country, drinking Starbucks coffee stands for one’s social status because of its high price. Face takes a significant role in Chinese life, so that a cup of Starbucks coffee gives them Face. That’s the theory Starbucks utilized in sales based on Chinese high-context culture.</w:t>
      </w:r>
    </w:p>
    <w:p>
      <w:pPr>
        <w:tabs>
          <w:tab w:val="left" w:pos="885"/>
        </w:tabs>
        <w:spacing w:line="360" w:lineRule="auto"/>
        <w:rPr>
          <w:rFonts w:ascii="Times New Roman" w:hAnsi="Times New Roman" w:cs="Times New Roman"/>
          <w:b/>
          <w:sz w:val="24"/>
          <w:szCs w:val="24"/>
        </w:rPr>
      </w:pPr>
      <w:r>
        <w:rPr>
          <w:rFonts w:hint="eastAsia" w:ascii="Times New Roman" w:hAnsi="Times New Roman" w:cs="Times New Roman"/>
          <w:b/>
          <w:sz w:val="24"/>
          <w:szCs w:val="24"/>
        </w:rPr>
        <w:t>4.1.3</w:t>
      </w:r>
      <w:r>
        <w:rPr>
          <w:rFonts w:ascii="Times New Roman" w:hAnsi="Times New Roman" w:cs="Times New Roman"/>
          <w:b/>
          <w:sz w:val="24"/>
          <w:szCs w:val="24"/>
        </w:rPr>
        <w:t xml:space="preserve"> Localized Cooperation Mode</w:t>
      </w:r>
      <w:r>
        <w:rPr>
          <w:rFonts w:hint="eastAsia" w:ascii="Times New Roman" w:hAnsi="Times New Roman" w:cs="Times New Roman"/>
          <w:b/>
          <w:sz w:val="24"/>
          <w:szCs w:val="24"/>
        </w:rPr>
        <w:t xml:space="preserve"> </w:t>
      </w:r>
    </w:p>
    <w:p>
      <w:pPr>
        <w:tabs>
          <w:tab w:val="left" w:pos="885"/>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Starbucks was not as a wholly owned foreign enterprise to enter </w:t>
      </w:r>
      <w:r>
        <w:rPr>
          <w:rFonts w:hint="eastAsia" w:ascii="Times New Roman" w:hAnsi="Times New Roman" w:cs="Times New Roman"/>
          <w:sz w:val="24"/>
          <w:szCs w:val="24"/>
        </w:rPr>
        <w:t>into</w:t>
      </w:r>
      <w:r>
        <w:rPr>
          <w:rFonts w:ascii="Times New Roman" w:hAnsi="Times New Roman" w:cs="Times New Roman"/>
          <w:sz w:val="24"/>
          <w:szCs w:val="24"/>
        </w:rPr>
        <w:t xml:space="preserve"> the Chinese market in the initial, and the company cooperated with local partners. Managing China stores by Chinese is the core idea in the early operations. Correspondingly, in the north of China, Starbucks has established a joint venture with Beijing MEIDA coffee company; in the east, Starbucks has partnered with Taiwan coffee companies; in the south, Starbucks partnered with the Hong Kong MEIXIN food company</w:t>
      </w:r>
      <w:r>
        <w:rPr>
          <w:rFonts w:hint="eastAsia" w:ascii="宋体" w:hAnsi="宋体"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1"/>
          <w14:textFill>
            <w14:solidFill>
              <w14:schemeClr w14:val="tx1"/>
            </w14:solidFill>
          </w14:textFill>
        </w:rPr>
        <w:t>曾卓骐，</w:t>
      </w:r>
      <w:r>
        <w:rPr>
          <w:rFonts w:hint="eastAsia" w:ascii="宋体" w:hAnsi="宋体" w:eastAsia="宋体" w:cs="Times New Roman"/>
          <w:color w:val="000000" w:themeColor="text1"/>
          <w:sz w:val="24"/>
          <w:szCs w:val="21"/>
          <w14:textFill>
            <w14:solidFill>
              <w14:schemeClr w14:val="tx1"/>
            </w14:solidFill>
          </w14:textFill>
        </w:rPr>
        <w:t>2015)</w:t>
      </w:r>
      <w:r>
        <w:rPr>
          <w:rFonts w:ascii="Times New Roman" w:hAnsi="Times New Roman" w:cs="Times New Roman"/>
          <w:sz w:val="24"/>
          <w:szCs w:val="24"/>
        </w:rPr>
        <w:t>. Each partner has different advantages, which helps Starbucks understand the tastes and preferences of local consumers. It is undeniable tha</w:t>
      </w:r>
      <w:r>
        <w:rPr>
          <w:rFonts w:ascii="Times New Roman" w:hAnsi="Times New Roman" w:cs="Times New Roman"/>
          <w:color w:val="000000" w:themeColor="text1"/>
          <w:sz w:val="24"/>
          <w:szCs w:val="24"/>
          <w14:textFill>
            <w14:solidFill>
              <w14:schemeClr w14:val="tx1"/>
            </w14:solidFill>
          </w14:textFill>
        </w:rPr>
        <w:t>t Starbucks builts its foundation in Chinese market on both brand awareness a</w:t>
      </w:r>
      <w:r>
        <w:rPr>
          <w:rFonts w:ascii="Times New Roman" w:hAnsi="Times New Roman" w:cs="Times New Roman"/>
          <w:sz w:val="24"/>
          <w:szCs w:val="24"/>
        </w:rPr>
        <w:t>nd appropriate business mode</w:t>
      </w:r>
      <w:r>
        <w:rPr>
          <w:rFonts w:hint="eastAsia" w:ascii="Times New Roman" w:hAnsi="Times New Roman" w:cs="Times New Roman"/>
          <w:sz w:val="24"/>
          <w:szCs w:val="24"/>
        </w:rPr>
        <w:t>—</w:t>
      </w:r>
      <w:r>
        <w:rPr>
          <w:rFonts w:ascii="Times New Roman" w:hAnsi="Times New Roman" w:cs="Times New Roman"/>
          <w:sz w:val="24"/>
          <w:szCs w:val="24"/>
        </w:rPr>
        <w:t xml:space="preserve">chain-store operation, according to the characteristics of regional features. This is the reason why Starbucks can duplicate its success in Chinese market. </w:t>
      </w:r>
    </w:p>
    <w:p>
      <w:pPr>
        <w:tabs>
          <w:tab w:val="left" w:pos="885"/>
        </w:tabs>
        <w:spacing w:line="360" w:lineRule="auto"/>
        <w:rPr>
          <w:rFonts w:ascii="Times New Roman" w:hAnsi="Times New Roman" w:cs="Times New Roman"/>
          <w:b/>
          <w:sz w:val="24"/>
          <w:szCs w:val="24"/>
        </w:rPr>
      </w:pPr>
      <w:r>
        <w:rPr>
          <w:rFonts w:hint="eastAsia" w:ascii="Times New Roman" w:hAnsi="Times New Roman" w:cs="Times New Roman"/>
          <w:b/>
          <w:sz w:val="24"/>
          <w:szCs w:val="24"/>
        </w:rPr>
        <w:t>4.1.4</w:t>
      </w:r>
      <w:r>
        <w:rPr>
          <w:rFonts w:ascii="Times New Roman" w:hAnsi="Times New Roman" w:cs="Times New Roman"/>
          <w:b/>
          <w:sz w:val="24"/>
          <w:szCs w:val="24"/>
        </w:rPr>
        <w:t xml:space="preserve"> </w:t>
      </w:r>
      <w:r>
        <w:rPr>
          <w:rFonts w:hint="eastAsia" w:ascii="Times New Roman" w:hAnsi="Times New Roman" w:cs="Times New Roman"/>
          <w:b/>
          <w:sz w:val="24"/>
          <w:szCs w:val="24"/>
        </w:rPr>
        <w:t>M</w:t>
      </w:r>
      <w:r>
        <w:rPr>
          <w:rFonts w:ascii="Times New Roman" w:hAnsi="Times New Roman" w:cs="Times New Roman"/>
          <w:b/>
          <w:sz w:val="24"/>
          <w:szCs w:val="24"/>
        </w:rPr>
        <w:t xml:space="preserve">arketing with Chinese Culture </w:t>
      </w:r>
    </w:p>
    <w:p>
      <w:pPr>
        <w:tabs>
          <w:tab w:val="left" w:pos="885"/>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Starbucks in China has fully </w:t>
      </w:r>
      <w:r>
        <w:rPr>
          <w:rFonts w:hint="eastAsia" w:ascii="Times New Roman" w:hAnsi="Times New Roman" w:cs="Times New Roman"/>
          <w:sz w:val="24"/>
          <w:szCs w:val="24"/>
        </w:rPr>
        <w:t>made</w:t>
      </w:r>
      <w:r>
        <w:rPr>
          <w:rFonts w:ascii="Times New Roman" w:hAnsi="Times New Roman" w:cs="Times New Roman"/>
          <w:sz w:val="24"/>
          <w:szCs w:val="24"/>
        </w:rPr>
        <w:t xml:space="preserve"> </w:t>
      </w:r>
      <w:r>
        <w:rPr>
          <w:rFonts w:hint="eastAsia" w:ascii="Times New Roman" w:hAnsi="Times New Roman" w:cs="Times New Roman"/>
          <w:sz w:val="24"/>
          <w:szCs w:val="24"/>
        </w:rPr>
        <w:t>use</w:t>
      </w:r>
      <w:r>
        <w:rPr>
          <w:rFonts w:ascii="Times New Roman" w:hAnsi="Times New Roman" w:cs="Times New Roman"/>
          <w:sz w:val="24"/>
          <w:szCs w:val="24"/>
        </w:rPr>
        <w:t xml:space="preserve"> </w:t>
      </w:r>
      <w:r>
        <w:rPr>
          <w:rFonts w:hint="eastAsia" w:ascii="Times New Roman" w:hAnsi="Times New Roman" w:cs="Times New Roman"/>
          <w:sz w:val="24"/>
          <w:szCs w:val="24"/>
        </w:rPr>
        <w:t>of</w:t>
      </w:r>
      <w:r>
        <w:rPr>
          <w:rFonts w:ascii="Times New Roman" w:hAnsi="Times New Roman" w:cs="Times New Roman"/>
          <w:sz w:val="24"/>
          <w:szCs w:val="24"/>
        </w:rPr>
        <w:t xml:space="preserve"> localized marketing strategies.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Starbucks </w:t>
      </w:r>
      <w:r>
        <w:rPr>
          <w:rFonts w:hint="eastAsia" w:ascii="Times New Roman" w:hAnsi="Times New Roman" w:cs="Times New Roman"/>
          <w:sz w:val="24"/>
          <w:szCs w:val="24"/>
        </w:rPr>
        <w:t>especially</w:t>
      </w:r>
      <w:r>
        <w:rPr>
          <w:rFonts w:ascii="Times New Roman" w:hAnsi="Times New Roman" w:cs="Times New Roman"/>
          <w:sz w:val="24"/>
          <w:szCs w:val="24"/>
        </w:rPr>
        <w:t xml:space="preserve"> respected Chin</w:t>
      </w:r>
      <w:r>
        <w:rPr>
          <w:rFonts w:hint="eastAsia" w:ascii="Times New Roman" w:hAnsi="Times New Roman" w:cs="Times New Roman"/>
          <w:sz w:val="24"/>
          <w:szCs w:val="24"/>
        </w:rPr>
        <w:t>ese</w:t>
      </w:r>
      <w:r>
        <w:rPr>
          <w:rFonts w:ascii="Times New Roman" w:hAnsi="Times New Roman" w:cs="Times New Roman"/>
          <w:sz w:val="24"/>
          <w:szCs w:val="24"/>
        </w:rPr>
        <w:t xml:space="preserve"> time-honored traditional culture so that it integrated local customs into the Starbucks experience seamlessly. The coffee shop is designed out of the combination of Chinese and western styles, and the products are inundated with the Chinese taste, the service provider aims to cater to the needs of Chinese customers.</w:t>
      </w:r>
      <w:r>
        <w:rPr>
          <w:rFonts w:hint="eastAsia" w:ascii="Times New Roman" w:hAnsi="Times New Roman" w:cs="Times New Roman"/>
          <w:sz w:val="24"/>
          <w:szCs w:val="24"/>
        </w:rPr>
        <w:t xml:space="preserve"> </w:t>
      </w:r>
      <w:r>
        <w:rPr>
          <w:rFonts w:ascii="Times New Roman" w:hAnsi="Times New Roman" w:cs="Times New Roman"/>
          <w:sz w:val="24"/>
          <w:szCs w:val="24"/>
        </w:rPr>
        <w:t>Before opening outlet, there would be a rigorous process to keep Chinese original taste and flavor.</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company would measure flows of the customers, find out the preference of customers regarding places, and estimate business profits the company could get. Only after getting the feasible data, the company would open a shop to sell variety products in the best place with the most reasonable price and the most attractive promotion. The specific marketing mix will be analyzed in the next part. </w:t>
      </w:r>
    </w:p>
    <w:p>
      <w:pPr>
        <w:pStyle w:val="3"/>
        <w:spacing w:before="0" w:after="0" w:line="360" w:lineRule="auto"/>
        <w:rPr>
          <w:rFonts w:ascii="Times New Roman" w:hAnsi="Times New Roman" w:cs="Times New Roman"/>
          <w:b w:val="0"/>
          <w:sz w:val="28"/>
          <w:szCs w:val="28"/>
        </w:rPr>
      </w:pPr>
      <w:bookmarkStart w:id="31" w:name="_Toc503211828"/>
      <w:bookmarkStart w:id="32" w:name="_Toc503196173"/>
      <w:r>
        <w:rPr>
          <w:rFonts w:ascii="Times New Roman" w:hAnsi="Times New Roman" w:cs="Times New Roman"/>
          <w:sz w:val="28"/>
          <w:szCs w:val="28"/>
        </w:rPr>
        <w:t>4.2 Marketing Mix Analysis of Starbucks</w:t>
      </w:r>
      <w:bookmarkEnd w:id="31"/>
      <w:bookmarkEnd w:id="32"/>
      <w:r>
        <w:rPr>
          <w:rFonts w:ascii="Times New Roman" w:hAnsi="Times New Roman" w:cs="Times New Roman"/>
          <w:b w:val="0"/>
          <w:sz w:val="28"/>
          <w:szCs w:val="28"/>
        </w:rPr>
        <w:t xml:space="preserve"> </w:t>
      </w:r>
    </w:p>
    <w:p>
      <w:pPr>
        <w:tabs>
          <w:tab w:val="left" w:pos="885"/>
        </w:tabs>
        <w:spacing w:line="360" w:lineRule="auto"/>
        <w:rPr>
          <w:rFonts w:ascii="Times New Roman" w:hAnsi="Times New Roman" w:cs="Times New Roman"/>
          <w:b/>
          <w:sz w:val="24"/>
          <w:szCs w:val="24"/>
        </w:rPr>
      </w:pPr>
      <w:r>
        <w:rPr>
          <w:rFonts w:hint="eastAsia" w:ascii="Times New Roman" w:hAnsi="Times New Roman" w:cs="Times New Roman"/>
          <w:b/>
          <w:sz w:val="24"/>
          <w:szCs w:val="24"/>
        </w:rPr>
        <w:t>4.2.</w:t>
      </w:r>
      <w:r>
        <w:rPr>
          <w:rFonts w:ascii="Times New Roman" w:hAnsi="Times New Roman" w:cs="Times New Roman"/>
          <w:b/>
          <w:sz w:val="24"/>
          <w:szCs w:val="24"/>
        </w:rPr>
        <w:t xml:space="preserve">1 </w:t>
      </w:r>
      <w:r>
        <w:rPr>
          <w:rFonts w:hint="eastAsia" w:ascii="Times New Roman" w:hAnsi="Times New Roman" w:cs="Times New Roman"/>
          <w:b/>
          <w:sz w:val="24"/>
          <w:szCs w:val="24"/>
        </w:rPr>
        <w:t>Pro</w:t>
      </w:r>
      <w:r>
        <w:rPr>
          <w:rFonts w:ascii="Times New Roman" w:hAnsi="Times New Roman" w:cs="Times New Roman"/>
          <w:b/>
          <w:sz w:val="24"/>
          <w:szCs w:val="24"/>
        </w:rPr>
        <w:t xml:space="preserve">duct </w:t>
      </w:r>
    </w:p>
    <w:p>
      <w:pPr>
        <w:tabs>
          <w:tab w:val="left" w:pos="885"/>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Starbucks </w:t>
      </w:r>
      <w:r>
        <w:rPr>
          <w:rFonts w:hint="eastAsia" w:ascii="Times New Roman" w:hAnsi="Times New Roman" w:cs="Times New Roman"/>
          <w:sz w:val="24"/>
          <w:szCs w:val="24"/>
        </w:rPr>
        <w:t>has</w:t>
      </w:r>
      <w:r>
        <w:rPr>
          <w:rFonts w:ascii="Times New Roman" w:hAnsi="Times New Roman" w:cs="Times New Roman"/>
          <w:sz w:val="24"/>
          <w:szCs w:val="24"/>
        </w:rPr>
        <w:t xml:space="preserve"> committed to product innovation with Chinese elements. Starbucks has introduced new selections of coffee, and also launched some creative products, which have enhanced emotional connection with consumers. Starbucks in China put efforts to build up a space to get new feelings and experiences for customers. The company expands product line ranging from desserts and coffee to oatmeal, smoothies, cupcakes to keep up changeable needs of customers. In addition, the company has found other business opportunities in other gadgets like the accompanied cup, mug, zodiac money-box. These Chinese style gadgets have caught young people’s eyes which also have become the Starbucks’ profit points. These localized products show that Starbucks is hammering at integrating traditional Chinese culture. In 2009, Starbucks first used Chinese coffee beans from Yunnan, and it is the first time that Starbucks choose Chinese food source. Starbucks has been strict with the quality of raw material, however, after years of Starbucks’ inspection, Yunnan coffee beans got the recognition from Starbucks, the company even aims to introduce Chinese production of coffee beans to the whole world. Until now, using local materials from China is the priority in the company. Therefore, localized products and materials narrowed the distance between Chinese and American life styles.</w:t>
      </w:r>
    </w:p>
    <w:p>
      <w:pPr>
        <w:tabs>
          <w:tab w:val="left" w:pos="885"/>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4.2.2 </w:t>
      </w:r>
      <w:r>
        <w:rPr>
          <w:rFonts w:hint="eastAsia" w:ascii="Times New Roman" w:hAnsi="Times New Roman" w:cs="Times New Roman"/>
          <w:b/>
          <w:sz w:val="24"/>
          <w:szCs w:val="24"/>
        </w:rPr>
        <w:t>P</w:t>
      </w:r>
      <w:r>
        <w:rPr>
          <w:rFonts w:ascii="Times New Roman" w:hAnsi="Times New Roman" w:cs="Times New Roman"/>
          <w:b/>
          <w:sz w:val="24"/>
          <w:szCs w:val="24"/>
        </w:rPr>
        <w:t>rice</w:t>
      </w:r>
    </w:p>
    <w:p>
      <w:pPr>
        <w:tabs>
          <w:tab w:val="left" w:pos="885"/>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Setting up the right price is one of the marketer’s most difficult tasks. Price plays a key role in creating customer value and building customer relationship (Kotler 2001).</w:t>
      </w:r>
      <w:r>
        <w:rPr>
          <w:rFonts w:ascii="Times New Roman" w:hAnsi="Times New Roman" w:cs="Times New Roman"/>
          <w:sz w:val="24"/>
          <w:szCs w:val="24"/>
          <w:u w:val="single"/>
        </w:rPr>
        <w:t xml:space="preserve"> </w:t>
      </w:r>
      <w:r>
        <w:rPr>
          <w:rFonts w:ascii="Times New Roman" w:hAnsi="Times New Roman" w:cs="Times New Roman"/>
          <w:color w:val="000000" w:themeColor="text1"/>
          <w:sz w:val="24"/>
          <w:szCs w:val="24"/>
          <w14:textFill>
            <w14:solidFill>
              <w14:schemeClr w14:val="tx1"/>
            </w14:solidFill>
          </w14:textFill>
        </w:rPr>
        <w:t>Thus, price is one of the vital factors that determine whether customers</w:t>
      </w:r>
      <w:r>
        <w:rPr>
          <w:rFonts w:hint="eastAsia" w:ascii="Times New Roman" w:hAnsi="Times New Roman" w:cs="Times New Roman"/>
          <w:color w:val="000000" w:themeColor="text1"/>
          <w:sz w:val="24"/>
          <w:szCs w:val="24"/>
          <w14:textFill>
            <w14:solidFill>
              <w14:schemeClr w14:val="tx1"/>
            </w14:solidFill>
          </w14:textFill>
        </w:rPr>
        <w:t xml:space="preserve"> would</w:t>
      </w:r>
      <w:r>
        <w:rPr>
          <w:rFonts w:ascii="Times New Roman" w:hAnsi="Times New Roman" w:cs="Times New Roman"/>
          <w:color w:val="000000" w:themeColor="text1"/>
          <w:sz w:val="24"/>
          <w:szCs w:val="24"/>
          <w14:textFill>
            <w14:solidFill>
              <w14:schemeClr w14:val="tx1"/>
            </w14:solidFill>
          </w14:textFill>
        </w:rPr>
        <w:t xml:space="preserve"> buy coffee or not. When Starbucks entered into China, high price is the problem the company faced. Acco</w:t>
      </w:r>
      <w:r>
        <w:rPr>
          <w:rFonts w:ascii="Times New Roman" w:hAnsi="Times New Roman" w:cs="Times New Roman"/>
          <w:sz w:val="24"/>
          <w:szCs w:val="24"/>
        </w:rPr>
        <w:t xml:space="preserve">rding to the purchasing power of Chinese, most of Chinese might not be willing to buy a cup of coffee with such a high price. However, Starbucks didn’t change its luxury image which set the status-conscious people as their target customers. For these people, the high price means positive emotions, memories, better quality life and they are willing to pay more to enjoy coffee time in Starbucks. In </w:t>
      </w:r>
      <w:r>
        <w:rPr>
          <w:rFonts w:ascii="Times New Roman" w:hAnsi="Times New Roman" w:cs="Times New Roman"/>
          <w:color w:val="000000" w:themeColor="text1"/>
          <w:sz w:val="24"/>
          <w:szCs w:val="24"/>
          <w14:textFill>
            <w14:solidFill>
              <w14:schemeClr w14:val="tx1"/>
            </w14:solidFill>
          </w14:textFill>
        </w:rPr>
        <w:t>China, a high-context country, buying Starbucks coffee is a way to</w:t>
      </w:r>
      <w:r>
        <w:rPr>
          <w:rFonts w:ascii="Times New Roman" w:hAnsi="Times New Roman" w:cs="Times New Roman"/>
          <w:sz w:val="24"/>
          <w:szCs w:val="24"/>
        </w:rPr>
        <w:t xml:space="preserve"> deliver the</w:t>
      </w:r>
      <w:r>
        <w:rPr>
          <w:sz w:val="24"/>
          <w:szCs w:val="24"/>
        </w:rPr>
        <w:t xml:space="preserve"> </w:t>
      </w:r>
      <w:r>
        <w:rPr>
          <w:rFonts w:ascii="Times New Roman" w:hAnsi="Times New Roman" w:cs="Times New Roman"/>
          <w:sz w:val="24"/>
          <w:szCs w:val="24"/>
        </w:rPr>
        <w:t>deeper level of message that they have better life. On the other hand, Starbucks wants to keep a high customer loyalty through the high price setting. In China, the work of white collar is stable. They would continuously purchase one product since they feel satisfied with it. Starbucks utilized this kind of psychology to increase repeated purchasing frequency.</w:t>
      </w:r>
    </w:p>
    <w:p>
      <w:pPr>
        <w:tabs>
          <w:tab w:val="left" w:pos="885"/>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4.2.3 Place </w:t>
      </w:r>
    </w:p>
    <w:p>
      <w:pPr>
        <w:tabs>
          <w:tab w:val="left" w:pos="885"/>
        </w:tab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 xml:space="preserve">Place” means all the activities involved in bringing a product or service from the end of manufacture to the end of using (Kotler 2001). It mainly consists of producer, wholesaler, retailer and customer. In China, Starbucks is sticking to direct-sale store to make sure the high standards of every store. </w:t>
      </w:r>
      <w:r>
        <w:rPr>
          <w:rFonts w:hint="eastAsia" w:ascii="Times New Roman" w:hAnsi="Times New Roman" w:cs="Times New Roman"/>
          <w:sz w:val="24"/>
          <w:szCs w:val="24"/>
        </w:rPr>
        <w:t>T</w:t>
      </w:r>
      <w:r>
        <w:rPr>
          <w:rFonts w:ascii="Times New Roman" w:hAnsi="Times New Roman" w:cs="Times New Roman"/>
          <w:sz w:val="24"/>
          <w:szCs w:val="24"/>
        </w:rPr>
        <w:t>o increase sales, Starbucks opened online and offline sale channels. The best overview of Starbucks' location is the creation of the third space. White collar in central business district especially needs the space to have relaxation</w:t>
      </w:r>
      <w:r>
        <w:rPr>
          <w:rFonts w:hint="eastAsia" w:ascii="宋体" w:hAnsi="宋体" w:eastAsia="宋体" w:cs="Times New Roman"/>
          <w:sz w:val="24"/>
          <w:szCs w:val="24"/>
        </w:rPr>
        <w:t>(</w:t>
      </w:r>
      <w:r>
        <w:rPr>
          <w:rFonts w:hint="eastAsia" w:ascii="Times New Roman" w:hAnsi="Times New Roman" w:cs="Times New Roman"/>
          <w:sz w:val="24"/>
          <w:szCs w:val="24"/>
        </w:rPr>
        <w:t>叶</w:t>
      </w:r>
      <w:r>
        <w:rPr>
          <w:rFonts w:hint="eastAsia" w:ascii="宋体" w:hAnsi="宋体" w:eastAsia="宋体" w:cs="Times New Roman"/>
          <w:sz w:val="24"/>
          <w:szCs w:val="24"/>
        </w:rPr>
        <w:t>莹，</w:t>
      </w:r>
      <w:r>
        <w:rPr>
          <w:rFonts w:ascii="宋体" w:hAnsi="宋体" w:eastAsia="宋体" w:cs="Times New Roman"/>
          <w:sz w:val="24"/>
          <w:szCs w:val="24"/>
        </w:rPr>
        <w:t>2006</w:t>
      </w:r>
      <w:r>
        <w:rPr>
          <w:rFonts w:hint="eastAsia" w:ascii="宋体" w:hAnsi="宋体" w:eastAsia="宋体" w:cs="Times New Roman"/>
          <w:sz w:val="24"/>
          <w:szCs w:val="24"/>
        </w:rPr>
        <w:t>)</w:t>
      </w:r>
      <w:r>
        <w:rPr>
          <w:rFonts w:ascii="Times New Roman" w:hAnsi="Times New Roman" w:cs="Times New Roman"/>
          <w:sz w:val="24"/>
          <w:szCs w:val="24"/>
        </w:rPr>
        <w:t xml:space="preserve">. Generally, Starbucks set more stores at business center of the city. When customers got convenience of the purchasing, they would go to the store again. Chinese people keep a high power-distance, however, the strained working relations would be alleviated in Starbucks because of comfortable coffee-drinking experience. Through company e-store on its homepage, it provides customer with many purchasing channels such as Tianmao, Taobao, JD, etc. In these websites, soluble coffee, bottled coffee, coffee beans as well as coffee cups are hot-sale products that satisfied Starbucks lover’s needs. </w:t>
      </w:r>
    </w:p>
    <w:p>
      <w:pPr>
        <w:tabs>
          <w:tab w:val="left" w:pos="885"/>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4.2.4 </w:t>
      </w:r>
      <w:r>
        <w:rPr>
          <w:rFonts w:hint="eastAsia" w:ascii="Times New Roman" w:hAnsi="Times New Roman" w:cs="Times New Roman"/>
          <w:b/>
          <w:sz w:val="24"/>
          <w:szCs w:val="24"/>
        </w:rPr>
        <w:t>P</w:t>
      </w:r>
      <w:r>
        <w:rPr>
          <w:rFonts w:ascii="Times New Roman" w:hAnsi="Times New Roman" w:cs="Times New Roman"/>
          <w:b/>
          <w:sz w:val="24"/>
          <w:szCs w:val="24"/>
        </w:rPr>
        <w:t xml:space="preserve">romotion </w:t>
      </w:r>
    </w:p>
    <w:p>
      <w:pPr>
        <w:tabs>
          <w:tab w:val="left" w:pos="885"/>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promotion mix is a specific blend of promotion tool that the company uses to persuasively communicate customer values and build customer relationships (Kotler 2001).</w:t>
      </w:r>
    </w:p>
    <w:p>
      <w:pPr>
        <w:tabs>
          <w:tab w:val="left" w:pos="885"/>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Starbucks has never neglected the importance of the power of promotion and taken a series of promotion in its target market. For maintaining customer loyalty, Starbucks created membership through reward card sales with a member points system inside to inspire customers’ purchasing behavior. The reward card is sold at 88 yuan in China including three coupons</w:t>
      </w:r>
      <w:r>
        <w:rPr>
          <w:rFonts w:ascii="Times New Roman" w:hAnsi="Times New Roman" w:cs="Times New Roman"/>
          <w:color w:val="000000" w:themeColor="text1"/>
          <w:sz w:val="24"/>
          <w:szCs w:val="24"/>
          <w14:textFill>
            <w14:solidFill>
              <w14:schemeClr w14:val="tx1"/>
            </w14:solidFill>
          </w14:textFill>
        </w:rPr>
        <w:t>. Chinese people rely on a collectivist mind-set, and promotion coupons like ‘buy one and get one free’ and ‘buy two and get one free’ totally conform to this feature because these kinds of coupons give them a way to share coffee with their friends. Chinese customers w</w:t>
      </w:r>
      <w:r>
        <w:rPr>
          <w:rFonts w:ascii="Times New Roman" w:hAnsi="Times New Roman" w:cs="Times New Roman"/>
          <w:sz w:val="24"/>
          <w:szCs w:val="24"/>
        </w:rPr>
        <w:t>ould be encouraged to buy coffee to share with their friends or relatives by using these coupons. Marketing at festivals is another promotion strategy. Chinese people celebrate many festivals, including the traditional ones and the ones introduced from foreign countries in recent years. At these time, Starbucks will launch a number of festival-related products such as dog-shaped mug in the year of Dog. A</w:t>
      </w:r>
      <w:r>
        <w:rPr>
          <w:rFonts w:hint="eastAsia" w:ascii="Times New Roman" w:hAnsi="Times New Roman" w:cs="Times New Roman"/>
          <w:sz w:val="24"/>
          <w:szCs w:val="24"/>
        </w:rPr>
        <w:t>d</w:t>
      </w:r>
      <w:r>
        <w:rPr>
          <w:rFonts w:ascii="Times New Roman" w:hAnsi="Times New Roman" w:cs="Times New Roman"/>
          <w:sz w:val="24"/>
          <w:szCs w:val="24"/>
        </w:rPr>
        <w:t>ditionally, inside some Starbucks stores, there will be a coffee class introducing coffee culture and brand knowledge. As a result, coffee culture influenced Chinese unconsciously by multifaceted promotion of Starbucks.</w:t>
      </w:r>
    </w:p>
    <w:p>
      <w:pPr>
        <w:tabs>
          <w:tab w:val="left" w:pos="885"/>
        </w:tabs>
        <w:spacing w:line="360" w:lineRule="auto"/>
        <w:rPr>
          <w:rFonts w:ascii="Times New Roman" w:hAnsi="Times New Roman" w:cs="Times New Roman"/>
          <w:szCs w:val="21"/>
        </w:rPr>
      </w:pPr>
    </w:p>
    <w:p>
      <w:pPr>
        <w:pStyle w:val="2"/>
        <w:spacing w:before="0" w:after="0" w:line="360" w:lineRule="auto"/>
        <w:rPr>
          <w:rFonts w:ascii="Times New Roman" w:hAnsi="Times New Roman" w:cs="Times New Roman"/>
          <w:b w:val="0"/>
          <w:sz w:val="30"/>
          <w:szCs w:val="30"/>
        </w:rPr>
      </w:pPr>
      <w:bookmarkStart w:id="33" w:name="_Toc503211829"/>
      <w:bookmarkStart w:id="34" w:name="_Toc503196174"/>
      <w:r>
        <w:rPr>
          <w:rFonts w:ascii="Times New Roman" w:hAnsi="Times New Roman" w:cs="Times New Roman"/>
          <w:sz w:val="30"/>
          <w:szCs w:val="30"/>
        </w:rPr>
        <w:t xml:space="preserve">5 Suggestions to China’s Cross-cultural </w:t>
      </w:r>
      <w:bookmarkEnd w:id="33"/>
      <w:bookmarkEnd w:id="34"/>
      <w:r>
        <w:rPr>
          <w:rFonts w:ascii="Times New Roman" w:hAnsi="Times New Roman" w:cs="Times New Roman"/>
          <w:sz w:val="30"/>
          <w:szCs w:val="30"/>
        </w:rPr>
        <w:t>Business</w:t>
      </w:r>
    </w:p>
    <w:p>
      <w:pPr>
        <w:pStyle w:val="3"/>
        <w:spacing w:before="0" w:after="0" w:line="360" w:lineRule="auto"/>
        <w:rPr>
          <w:rFonts w:ascii="Times New Roman" w:hAnsi="Times New Roman" w:cs="Times New Roman"/>
          <w:b w:val="0"/>
          <w:sz w:val="28"/>
          <w:szCs w:val="28"/>
        </w:rPr>
      </w:pPr>
      <w:bookmarkStart w:id="35" w:name="_Toc503196175"/>
      <w:bookmarkStart w:id="36" w:name="_Toc503211830"/>
      <w:r>
        <w:rPr>
          <w:rFonts w:ascii="Times New Roman" w:hAnsi="Times New Roman" w:cs="Times New Roman"/>
          <w:sz w:val="28"/>
          <w:szCs w:val="28"/>
        </w:rPr>
        <w:t xml:space="preserve">5.1 Localization </w:t>
      </w:r>
      <w:bookmarkEnd w:id="35"/>
      <w:bookmarkEnd w:id="36"/>
      <w:r>
        <w:rPr>
          <w:rFonts w:ascii="Times New Roman" w:hAnsi="Times New Roman" w:cs="Times New Roman"/>
          <w:sz w:val="28"/>
          <w:szCs w:val="28"/>
        </w:rPr>
        <w:t>Marketing</w:t>
      </w:r>
    </w:p>
    <w:p>
      <w:pPr>
        <w:tabs>
          <w:tab w:val="left" w:pos="885"/>
        </w:tabs>
        <w:spacing w:line="360" w:lineRule="auto"/>
        <w:rPr>
          <w:rFonts w:ascii="Times New Roman" w:hAnsi="Times New Roman" w:cs="Times New Roman"/>
          <w:sz w:val="24"/>
          <w:szCs w:val="24"/>
        </w:rPr>
      </w:pPr>
      <w:r>
        <w:rPr>
          <w:rFonts w:ascii="Times New Roman" w:hAnsi="Times New Roman" w:cs="Times New Roman"/>
          <w:b/>
          <w:sz w:val="24"/>
          <w:szCs w:val="24"/>
        </w:rPr>
        <w:t>5.1.1 Marketing Strategy Localization</w:t>
      </w:r>
    </w:p>
    <w:p>
      <w:pPr>
        <w:tabs>
          <w:tab w:val="left" w:pos="885"/>
        </w:tabs>
        <w:spacing w:line="360" w:lineRule="auto"/>
        <w:ind w:firstLine="480" w:firstLineChars="200"/>
        <w:rPr>
          <w:rFonts w:ascii="Times New Roman" w:hAnsi="Times New Roman" w:cs="Times New Roman"/>
          <w:sz w:val="24"/>
          <w:szCs w:val="24"/>
        </w:rPr>
      </w:pPr>
      <w:bookmarkStart w:id="37" w:name="_Hlk503038366"/>
      <w:r>
        <w:rPr>
          <w:rFonts w:ascii="Times New Roman" w:hAnsi="Times New Roman" w:cs="Times New Roman"/>
          <w:sz w:val="24"/>
          <w:szCs w:val="24"/>
        </w:rPr>
        <w:t xml:space="preserve">Marketing </w:t>
      </w:r>
      <w:r>
        <w:rPr>
          <w:rFonts w:hint="eastAsia" w:ascii="Times New Roman" w:hAnsi="Times New Roman" w:cs="Times New Roman"/>
          <w:sz w:val="24"/>
          <w:szCs w:val="24"/>
        </w:rPr>
        <w:t>s</w:t>
      </w:r>
      <w:r>
        <w:rPr>
          <w:rFonts w:ascii="Times New Roman" w:hAnsi="Times New Roman" w:cs="Times New Roman"/>
          <w:sz w:val="24"/>
          <w:szCs w:val="24"/>
        </w:rPr>
        <w:t>trategy localization</w:t>
      </w:r>
      <w:bookmarkEnd w:id="37"/>
      <w:r>
        <w:rPr>
          <w:rFonts w:ascii="Times New Roman" w:hAnsi="Times New Roman" w:cs="Times New Roman"/>
          <w:sz w:val="24"/>
          <w:szCs w:val="24"/>
        </w:rPr>
        <w:t xml:space="preserve"> is to develop new products that meet local customers’ needs according to the comprehensive analysis of raw material, preference of target customer and adaptability of products. Chinese transnational enterprises should realize marketing strategy localization through adjustment in production, sale, service system and R&amp;D. In production localization, original products would be adapted or abandoned and new products must comply with the local standards and cultural practices. The company can fully use the local resources and create new style products with local elements. I</w:t>
      </w:r>
      <w:r>
        <w:rPr>
          <w:rFonts w:hint="eastAsia" w:ascii="Times New Roman" w:hAnsi="Times New Roman" w:cs="Times New Roman"/>
          <w:sz w:val="24"/>
          <w:szCs w:val="24"/>
        </w:rPr>
        <w:t>n</w:t>
      </w:r>
      <w:r>
        <w:rPr>
          <w:rFonts w:ascii="Times New Roman" w:hAnsi="Times New Roman" w:cs="Times New Roman"/>
          <w:sz w:val="24"/>
          <w:szCs w:val="24"/>
        </w:rPr>
        <w:t xml:space="preserve"> sale localization, Chinese transnational enterprises should understand and respect local culture and traditions that sells at the most reasonable price and the most suitable promotion. Taking Starbucks as a good example to learn, in Chinese New Year, the company would carry out many zodiac-related products like cups and postcards. Meanwhile, customers in Starbucks could buy coffee with a surprise discount. In R&amp;D part, Chinese transnational enterprises should keep up with the change of the needs. In the matter of fact, international market research can be very difficult to conduct because of cultural constraints and custom. Certain political or personal questions may be appropriate in one country, but not in another (Mitchell  2015). Besides, successful intercultural business communication is based on understanding one’s own culture and the culture of the partner (</w:t>
      </w:r>
      <w:r>
        <w:rPr>
          <w:rFonts w:ascii="Times New Roman" w:hAnsi="Times New Roman" w:eastAsia="宋体" w:cs="Times New Roman"/>
          <w:color w:val="000000" w:themeColor="text1"/>
          <w:sz w:val="24"/>
          <w:szCs w:val="21"/>
          <w14:textFill>
            <w14:solidFill>
              <w14:schemeClr w14:val="tx1"/>
            </w14:solidFill>
          </w14:textFill>
        </w:rPr>
        <w:t>Varner &amp; Beamer  2014)</w:t>
      </w:r>
      <w:r>
        <w:rPr>
          <w:rFonts w:ascii="Times New Roman" w:hAnsi="Times New Roman" w:cs="Times New Roman"/>
          <w:sz w:val="24"/>
          <w:szCs w:val="24"/>
        </w:rPr>
        <w:t>. In this case, Chinese cross-cultural business could cooperate with local research companies to get precise data. Product localization is a continuous process that Chinese cross-cultural business need to follow up rather than one-shot consideration.</w:t>
      </w:r>
    </w:p>
    <w:p>
      <w:pPr>
        <w:tabs>
          <w:tab w:val="left" w:pos="885"/>
        </w:tabs>
        <w:spacing w:line="360" w:lineRule="auto"/>
        <w:rPr>
          <w:rFonts w:ascii="Times New Roman" w:hAnsi="Times New Roman" w:cs="Times New Roman"/>
          <w:b/>
          <w:sz w:val="24"/>
          <w:szCs w:val="24"/>
        </w:rPr>
      </w:pPr>
      <w:r>
        <w:rPr>
          <w:rFonts w:ascii="Times New Roman" w:hAnsi="Times New Roman" w:cs="Times New Roman"/>
          <w:b/>
          <w:sz w:val="24"/>
          <w:szCs w:val="24"/>
        </w:rPr>
        <w:t>5.1.2 Business Mode</w:t>
      </w:r>
      <w:r>
        <w:rPr>
          <w:rFonts w:hint="eastAsia" w:ascii="Times New Roman" w:hAnsi="Times New Roman" w:cs="Times New Roman"/>
          <w:b/>
          <w:sz w:val="24"/>
          <w:szCs w:val="24"/>
        </w:rPr>
        <w:t>l</w:t>
      </w:r>
      <w:r>
        <w:rPr>
          <w:rFonts w:ascii="Times New Roman" w:hAnsi="Times New Roman" w:cs="Times New Roman"/>
          <w:b/>
          <w:sz w:val="24"/>
          <w:szCs w:val="24"/>
        </w:rPr>
        <w:t xml:space="preserve"> L</w:t>
      </w:r>
      <w:r>
        <w:rPr>
          <w:rFonts w:hint="eastAsia" w:ascii="Times New Roman" w:hAnsi="Times New Roman" w:cs="Times New Roman"/>
          <w:b/>
          <w:sz w:val="24"/>
          <w:szCs w:val="24"/>
        </w:rPr>
        <w:t>ocalization</w:t>
      </w:r>
    </w:p>
    <w:p>
      <w:pPr>
        <w:tabs>
          <w:tab w:val="left" w:pos="885"/>
        </w:tabs>
        <w:spacing w:line="360"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 xml:space="preserve">A business model is an "abstract representation of a business, be it conceptual, textual, and/or graphical, of all core interrelated architectural, co-operational, and financial arrangements designed and developed by an organization presently and in the future, as well as all core products and/or services the organization offers, or will offer, based on these arrangements that are needed to achieve its strategic goals and objectives </w:t>
      </w:r>
      <w:r>
        <w:rPr>
          <w:rFonts w:hint="eastAsia" w:ascii="Times New Roman" w:hAnsi="Times New Roman" w:cs="Times New Roman"/>
          <w:sz w:val="24"/>
          <w:szCs w:val="24"/>
        </w:rPr>
        <w:t>(</w:t>
      </w:r>
      <w:r>
        <w:rPr>
          <w:rFonts w:ascii="Times New Roman" w:hAnsi="Times New Roman" w:cs="Times New Roman"/>
          <w:sz w:val="24"/>
          <w:szCs w:val="24"/>
        </w:rPr>
        <w:t xml:space="preserve">Al-Debei, El-Haddadeh &amp; Avison 2008)." </w:t>
      </w:r>
      <w:bookmarkStart w:id="38" w:name="_Hlk503112027"/>
      <w:r>
        <w:rPr>
          <w:rFonts w:ascii="Times New Roman" w:hAnsi="Times New Roman" w:cs="Times New Roman"/>
          <w:sz w:val="24"/>
          <w:szCs w:val="24"/>
        </w:rPr>
        <w:t xml:space="preserve">Business model localization means that, when entering a market with a different background, the Chinese international enterprise should prepare an adaptable business model to deal with issues caused by different business environments. In the Chinese market, due to international joint venture operation, Starbucks has surpassed many coffee competitors. Chinese market </w:t>
      </w:r>
      <w:r>
        <w:rPr>
          <w:rFonts w:ascii="Times New Roman" w:hAnsi="Times New Roman" w:cs="Times New Roman"/>
          <w:color w:val="000000" w:themeColor="text1"/>
          <w:sz w:val="24"/>
          <w:szCs w:val="24"/>
          <w14:textFill>
            <w14:solidFill>
              <w14:schemeClr w14:val="tx1"/>
            </w14:solidFill>
          </w14:textFill>
        </w:rPr>
        <w:t xml:space="preserve">is not seen as a simple market because of its vast population and booming economy. Starbucks joint venture model decreased a large account in costs and accelerated opening of more and more Starbucks chain stores </w:t>
      </w:r>
      <w:r>
        <w:rPr>
          <w:rFonts w:hint="eastAsia" w:ascii="Times New Roman" w:hAnsi="Times New Roman" w:cs="Times New Roman"/>
          <w:sz w:val="24"/>
          <w:szCs w:val="24"/>
        </w:rPr>
        <w:t>(</w:t>
      </w:r>
      <w:r>
        <w:rPr>
          <w:rFonts w:ascii="Times New Roman" w:hAnsi="Times New Roman" w:cs="Times New Roman"/>
          <w:sz w:val="24"/>
          <w:szCs w:val="24"/>
        </w:rPr>
        <w:t>Tălpău &amp; Boşcor 2011). It follows that incidence of Chinese cross-cultural business could transform its business model in the light of target country’s condition. Moreover, business model is not fixed but flexible. For example</w:t>
      </w:r>
      <w:r>
        <w:rPr>
          <w:rFonts w:ascii="Times New Roman" w:hAnsi="Times New Roman" w:cs="Times New Roman"/>
          <w:color w:val="000000" w:themeColor="text1"/>
          <w:sz w:val="24"/>
          <w:szCs w:val="24"/>
          <w14:textFill>
            <w14:solidFill>
              <w14:schemeClr w14:val="tx1"/>
            </w14:solidFill>
          </w14:textFill>
        </w:rPr>
        <w:t xml:space="preserve">, it could be joint venture initially but solely-invested later when the company possessed enough capital accumulation. </w:t>
      </w:r>
      <w:bookmarkEnd w:id="38"/>
    </w:p>
    <w:p>
      <w:pPr>
        <w:pStyle w:val="3"/>
        <w:spacing w:before="0" w:after="0" w:line="360" w:lineRule="auto"/>
        <w:rPr>
          <w:rFonts w:ascii="Times New Roman" w:hAnsi="Times New Roman" w:cs="Times New Roman"/>
          <w:b w:val="0"/>
          <w:sz w:val="28"/>
          <w:szCs w:val="28"/>
        </w:rPr>
      </w:pPr>
      <w:bookmarkStart w:id="39" w:name="_Toc503196176"/>
      <w:bookmarkStart w:id="40" w:name="_Toc503211831"/>
      <w:r>
        <w:rPr>
          <w:rFonts w:ascii="Times New Roman" w:hAnsi="Times New Roman" w:cs="Times New Roman"/>
          <w:sz w:val="28"/>
          <w:szCs w:val="28"/>
        </w:rPr>
        <w:t xml:space="preserve">5.2 Innovation </w:t>
      </w:r>
      <w:bookmarkEnd w:id="39"/>
      <w:bookmarkEnd w:id="40"/>
      <w:r>
        <w:rPr>
          <w:rFonts w:ascii="Times New Roman" w:hAnsi="Times New Roman" w:cs="Times New Roman"/>
          <w:sz w:val="28"/>
          <w:szCs w:val="28"/>
        </w:rPr>
        <w:t>Marketing</w:t>
      </w:r>
    </w:p>
    <w:p>
      <w:pPr>
        <w:tabs>
          <w:tab w:val="left" w:pos="885"/>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5.2.1 </w:t>
      </w:r>
      <w:r>
        <w:rPr>
          <w:rFonts w:hint="eastAsia" w:ascii="Times New Roman" w:hAnsi="Times New Roman" w:cs="Times New Roman"/>
          <w:b/>
          <w:sz w:val="24"/>
          <w:szCs w:val="24"/>
        </w:rPr>
        <w:t>Po</w:t>
      </w:r>
      <w:r>
        <w:rPr>
          <w:rFonts w:ascii="Times New Roman" w:hAnsi="Times New Roman" w:cs="Times New Roman"/>
          <w:b/>
          <w:sz w:val="24"/>
          <w:szCs w:val="24"/>
        </w:rPr>
        <w:t>sitioning Innovation</w:t>
      </w:r>
    </w:p>
    <w:p>
      <w:pPr>
        <w:tabs>
          <w:tab w:val="left" w:pos="885"/>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cross-cultural company should take a position transformation first before entering into the new market. To gain a global vision, the old positioning might not be suitable for different market anymore. Starbucks was a simple coffee house in the beginning, but until Starbucks became an international brand, the coffee house has changed. The brand has more meanings such as culture, management style, target customers, etc. In China, Starbucks launched a slogan: to provide a clean and fashionable place for Chinese middle class to socialize without spending a lot of money. Therefore, positioning innovation is necessary before stepping into other different background-based markets. There are some good examples. Many commodity companies in Yiwu (a small city in Zhejiang province) are famous for cheap wholesale goods, however, these companies raised their positions to a superior status in USA where products are sold with the more expensive price and higher quality.</w:t>
      </w:r>
      <w:r>
        <w:rPr>
          <w:rFonts w:ascii="Times New Roman" w:hAnsi="Times New Roman" w:cs="Times New Roman"/>
          <w:color w:val="000000" w:themeColor="text1"/>
          <w:sz w:val="24"/>
          <w:szCs w:val="24"/>
          <w14:textFill>
            <w14:solidFill>
              <w14:schemeClr w14:val="tx1"/>
            </w14:solidFill>
          </w14:textFill>
        </w:rPr>
        <w:t xml:space="preserve"> Yiwu’s companies know that the purchasing power and values of Americans are different from those of Chinese. </w:t>
      </w:r>
      <w:r>
        <w:rPr>
          <w:rFonts w:ascii="Times New Roman" w:hAnsi="Times New Roman" w:cs="Times New Roman"/>
          <w:sz w:val="24"/>
          <w:szCs w:val="24"/>
        </w:rPr>
        <w:t>In consideration of the changes might happened in the sales environment, the cross-cultural company should increase or decrease their brand positioning by analyzing the characteristics of target groups.</w:t>
      </w:r>
    </w:p>
    <w:p>
      <w:pPr>
        <w:tabs>
          <w:tab w:val="left" w:pos="885"/>
        </w:tabs>
        <w:spacing w:line="360" w:lineRule="auto"/>
        <w:rPr>
          <w:rFonts w:ascii="Times New Roman" w:hAnsi="Times New Roman" w:cs="Times New Roman"/>
          <w:b/>
          <w:sz w:val="24"/>
          <w:szCs w:val="24"/>
        </w:rPr>
      </w:pPr>
      <w:r>
        <w:rPr>
          <w:rFonts w:ascii="Times New Roman" w:hAnsi="Times New Roman" w:cs="Times New Roman"/>
          <w:b/>
          <w:sz w:val="24"/>
          <w:szCs w:val="24"/>
        </w:rPr>
        <w:t>5.2.2 Employee M</w:t>
      </w:r>
      <w:r>
        <w:rPr>
          <w:rFonts w:hint="eastAsia" w:ascii="Times New Roman" w:hAnsi="Times New Roman" w:cs="Times New Roman"/>
          <w:b/>
          <w:sz w:val="24"/>
          <w:szCs w:val="24"/>
        </w:rPr>
        <w:t>anagement</w:t>
      </w:r>
      <w:r>
        <w:rPr>
          <w:rFonts w:ascii="Times New Roman" w:hAnsi="Times New Roman" w:cs="Times New Roman"/>
          <w:b/>
          <w:sz w:val="24"/>
          <w:szCs w:val="24"/>
        </w:rPr>
        <w:t xml:space="preserve"> Innovation</w:t>
      </w:r>
    </w:p>
    <w:p>
      <w:pPr>
        <w:tabs>
          <w:tab w:val="left" w:pos="885"/>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Management innovation is focusing on creating perfect planning and implementation steps at the organizational level on the basis of a clear awareness of potential obstacles. Especially, international business suffers from omnipresent cultural obstacles. Hence, Chinese transnational enterprises should not neglect the importance of management innovation.</w:t>
      </w:r>
      <w:r>
        <w:rPr>
          <w:rFonts w:hint="eastAsia" w:ascii="Times New Roman" w:hAnsi="Times New Roman" w:cs="Times New Roman"/>
          <w:sz w:val="24"/>
          <w:szCs w:val="24"/>
        </w:rPr>
        <w:t xml:space="preserve"> </w:t>
      </w:r>
      <w:r>
        <w:rPr>
          <w:rFonts w:ascii="Times New Roman" w:hAnsi="Times New Roman" w:cs="Times New Roman"/>
          <w:sz w:val="24"/>
          <w:szCs w:val="24"/>
        </w:rPr>
        <w:t>The Starbucks philosophy is to engage employees and management at all levels within the organization to help create a flexible work environment. Moreover, Starbucks ensures that organizational success is met by increasing the quality of its products and constantly committing to new challenges with competitors and employees (</w:t>
      </w:r>
      <w:r>
        <w:rPr>
          <w:rFonts w:ascii="Times New Roman" w:hAnsi="Times New Roman" w:eastAsia="宋体" w:cs="Times New Roman"/>
          <w:color w:val="000000" w:themeColor="text1"/>
          <w:kern w:val="0"/>
          <w:sz w:val="24"/>
          <w:szCs w:val="24"/>
          <w14:textFill>
            <w14:solidFill>
              <w14:schemeClr w14:val="tx1"/>
            </w14:solidFill>
          </w14:textFill>
        </w:rPr>
        <w:t>Lemus, Feigenblatt, Orta &amp; Rivero 2015</w:t>
      </w:r>
      <w:r>
        <w:rPr>
          <w:rFonts w:ascii="Times New Roman" w:hAnsi="Times New Roman" w:cs="Times New Roman"/>
          <w:sz w:val="24"/>
          <w:szCs w:val="24"/>
        </w:rPr>
        <w:t>). This gives a lesson to Chinese transnational enterprises: employee management innovation is inevitable. The company should put more investment in its staff and give them rights to involve in decision making. In recruitment, Chinese cross-cultural business could take local workforce into account because they are familiar with the local policy, culture and environment. Starbucks often hire part-time workers from local university stude</w:t>
      </w:r>
      <w:r>
        <w:rPr>
          <w:rFonts w:ascii="Times New Roman" w:hAnsi="Times New Roman" w:cs="Times New Roman"/>
          <w:color w:val="000000" w:themeColor="text1"/>
          <w:sz w:val="24"/>
          <w:szCs w:val="24"/>
          <w14:textFill>
            <w14:solidFill>
              <w14:schemeClr w14:val="tx1"/>
            </w14:solidFill>
          </w14:textFill>
        </w:rPr>
        <w:t>nts</w:t>
      </w:r>
      <w:r>
        <w:rPr>
          <w:rFonts w:ascii="Times New Roman" w:hAnsi="Times New Roman" w:eastAsia="宋体" w:cs="Times New Roman"/>
          <w:color w:val="000000" w:themeColor="text1"/>
          <w:sz w:val="24"/>
          <w:szCs w:val="21"/>
          <w14:textFill>
            <w14:solidFill>
              <w14:schemeClr w14:val="tx1"/>
            </w14:solidFill>
          </w14:textFill>
        </w:rPr>
        <w:t xml:space="preserve"> (Nair &amp; Weber 2017)</w:t>
      </w:r>
      <w:r>
        <w:rPr>
          <w:rFonts w:ascii="Times New Roman" w:hAnsi="Times New Roman" w:cs="Times New Roman"/>
          <w:sz w:val="24"/>
          <w:szCs w:val="24"/>
        </w:rPr>
        <w:t>. These students would adapt the new environment quickly and serve passionately. Similarly, it is good attempt for Chinese cross-cultural companies to hire local workers to work in the local way.</w:t>
      </w:r>
    </w:p>
    <w:p>
      <w:pPr>
        <w:tabs>
          <w:tab w:val="left" w:pos="885"/>
        </w:tabs>
        <w:spacing w:line="360" w:lineRule="auto"/>
        <w:rPr>
          <w:rFonts w:ascii="Times New Roman" w:hAnsi="Times New Roman" w:cs="Times New Roman"/>
          <w:color w:val="FF0000"/>
          <w:szCs w:val="21"/>
        </w:rPr>
      </w:pPr>
    </w:p>
    <w:p>
      <w:pPr>
        <w:pStyle w:val="2"/>
        <w:spacing w:before="0" w:after="0" w:line="360" w:lineRule="auto"/>
        <w:rPr>
          <w:rFonts w:ascii="Times New Roman" w:hAnsi="Times New Roman" w:cs="Times New Roman"/>
          <w:b w:val="0"/>
          <w:sz w:val="30"/>
          <w:szCs w:val="30"/>
        </w:rPr>
      </w:pPr>
      <w:bookmarkStart w:id="41" w:name="_Toc503196177"/>
      <w:bookmarkStart w:id="42" w:name="_Toc503211832"/>
      <w:r>
        <w:rPr>
          <w:rFonts w:hint="eastAsia" w:ascii="Times New Roman" w:hAnsi="Times New Roman" w:cs="Times New Roman"/>
          <w:sz w:val="30"/>
          <w:szCs w:val="30"/>
        </w:rPr>
        <w:t>6</w:t>
      </w:r>
      <w:r>
        <w:rPr>
          <w:rFonts w:ascii="Times New Roman" w:hAnsi="Times New Roman" w:cs="Times New Roman"/>
          <w:sz w:val="30"/>
          <w:szCs w:val="30"/>
        </w:rPr>
        <w:t xml:space="preserve"> Conclusion</w:t>
      </w:r>
      <w:bookmarkEnd w:id="41"/>
      <w:bookmarkEnd w:id="42"/>
    </w:p>
    <w:p>
      <w:pPr>
        <w:spacing w:line="360" w:lineRule="auto"/>
        <w:ind w:firstLine="480" w:firstLineChars="200"/>
        <w:rPr>
          <w:rFonts w:ascii="Times New Roman" w:hAnsi="Times New Roman" w:cs="Times New Roman"/>
          <w:color w:val="FF0000"/>
          <w:sz w:val="24"/>
          <w:szCs w:val="24"/>
          <w:u w:val="single"/>
        </w:rPr>
      </w:pPr>
      <w:r>
        <w:rPr>
          <w:rFonts w:ascii="Times New Roman" w:hAnsi="Times New Roman" w:cs="Times New Roman"/>
          <w:sz w:val="24"/>
          <w:szCs w:val="24"/>
        </w:rPr>
        <w:t xml:space="preserve">In conclusion, when entering a market with a different culture, the international enterprise should prepare a comprehensive strategy to deal with cultural conflicts they might confront with. Starbucks Corporation reveals its global presence in the international market and gain reputation from Chinese people through decades of evolutionary operation. Though Starbucks were initially faced with a number of theoretic difficulties to penetrate into Chinese coffee market in Hofstede’s culture dimension and Hall’s context analysis, the company has created a successful integration of Chinese and American coffee culture. Starbucks </w:t>
      </w:r>
      <w:r>
        <w:rPr>
          <w:rFonts w:hint="eastAsia" w:ascii="Times New Roman" w:hAnsi="Times New Roman" w:cs="Times New Roman"/>
          <w:sz w:val="24"/>
          <w:szCs w:val="24"/>
        </w:rPr>
        <w:t>a</w:t>
      </w:r>
      <w:r>
        <w:rPr>
          <w:rFonts w:ascii="Times New Roman" w:hAnsi="Times New Roman" w:cs="Times New Roman"/>
          <w:sz w:val="24"/>
          <w:szCs w:val="24"/>
        </w:rPr>
        <w:t>t present is a sustainable and popular corporation in Chinese coffee market because the company</w:t>
      </w:r>
      <w:r>
        <w:rPr>
          <w:rFonts w:ascii="Times New Roman" w:hAnsi="Times New Roman" w:cs="Times New Roman"/>
          <w:color w:val="000000" w:themeColor="text1"/>
          <w:sz w:val="24"/>
          <w:szCs w:val="24"/>
          <w14:textFill>
            <w14:solidFill>
              <w14:schemeClr w14:val="tx1"/>
            </w14:solidFill>
          </w14:textFill>
        </w:rPr>
        <w:t xml:space="preserve"> strives to incorporate coffee c</w:t>
      </w:r>
      <w:r>
        <w:rPr>
          <w:rFonts w:ascii="Times New Roman" w:hAnsi="Times New Roman" w:cs="Times New Roman"/>
          <w:sz w:val="24"/>
          <w:szCs w:val="24"/>
        </w:rPr>
        <w:t>ulture into China by setting the targeted marketing strategies in the perspective of cross-cultural marketing to overcome cultural barriers. By taking advantages of dissimilarity and convergence between two country’s culture, Starbucks has done great job in product, price, place and promotion setting. The 20-year-long practice has proved that Starbucks has resolved theoretic difficulties perfectly.</w:t>
      </w:r>
      <w:r>
        <w:rPr>
          <w:sz w:val="24"/>
          <w:szCs w:val="24"/>
        </w:rPr>
        <w:t xml:space="preserve"> </w:t>
      </w:r>
      <w:r>
        <w:rPr>
          <w:rFonts w:ascii="Times New Roman" w:hAnsi="Times New Roman" w:cs="Times New Roman"/>
          <w:sz w:val="24"/>
          <w:szCs w:val="24"/>
        </w:rPr>
        <w:t>Inversely, Starbucks’ successful case also could be a good example for Chinese transnational enterprises that they should pay more attention to localization and innovati</w:t>
      </w:r>
      <w:r>
        <w:rPr>
          <w:rFonts w:ascii="Times New Roman" w:hAnsi="Times New Roman" w:cs="Times New Roman"/>
          <w:color w:val="000000" w:themeColor="text1"/>
          <w:sz w:val="24"/>
          <w:szCs w:val="24"/>
          <w14:textFill>
            <w14:solidFill>
              <w14:schemeClr w14:val="tx1"/>
            </w14:solidFill>
          </w14:textFill>
        </w:rPr>
        <w:t>on trying to get access to international markets.</w:t>
      </w:r>
    </w:p>
    <w:bookmarkEnd w:id="13"/>
    <w:p>
      <w:pPr>
        <w:widowControl/>
        <w:jc w:val="left"/>
        <w:rPr>
          <w:rFonts w:ascii="Times New Roman" w:hAnsi="Times New Roman" w:cs="Times New Roman"/>
          <w:color w:val="FF0000"/>
          <w:sz w:val="24"/>
          <w:szCs w:val="24"/>
        </w:rPr>
      </w:pPr>
      <w:r>
        <w:rPr>
          <w:rFonts w:ascii="Times New Roman" w:hAnsi="Times New Roman" w:cs="Times New Roman"/>
          <w:color w:val="FF0000"/>
          <w:sz w:val="24"/>
          <w:szCs w:val="24"/>
        </w:rPr>
        <w:br w:type="page"/>
      </w:r>
    </w:p>
    <w:p>
      <w:pPr>
        <w:pStyle w:val="2"/>
        <w:spacing w:before="0" w:after="0" w:line="360" w:lineRule="auto"/>
        <w:rPr>
          <w:rFonts w:ascii="Times New Roman" w:hAnsi="Times New Roman" w:cs="Times New Roman"/>
          <w:sz w:val="30"/>
          <w:szCs w:val="30"/>
        </w:rPr>
      </w:pPr>
      <w:bookmarkStart w:id="43" w:name="_Toc503211833"/>
      <w:r>
        <w:rPr>
          <w:rFonts w:ascii="Times New Roman" w:hAnsi="Times New Roman" w:cs="Times New Roman"/>
          <w:sz w:val="30"/>
          <w:szCs w:val="30"/>
        </w:rPr>
        <w:t>BIBLIOGRAPHY</w:t>
      </w:r>
      <w:bookmarkEnd w:id="43"/>
    </w:p>
    <w:p>
      <w:pPr>
        <w:spacing w:line="360" w:lineRule="auto"/>
        <w:rPr>
          <w:rStyle w:val="33"/>
          <w:rFonts w:ascii="Times New Roman" w:hAnsi="Times New Roman" w:cs="Times New Roman"/>
          <w:sz w:val="24"/>
          <w:szCs w:val="24"/>
          <w:lang w:val="en"/>
        </w:rPr>
      </w:pPr>
      <w:r>
        <w:rPr>
          <w:rFonts w:hint="eastAsia" w:ascii="Times New Roman" w:hAnsi="Times New Roman" w:eastAsia="宋体" w:cs="Times New Roman"/>
          <w:bCs/>
          <w:color w:val="000000" w:themeColor="text1"/>
          <w:kern w:val="0"/>
          <w:sz w:val="24"/>
          <w:szCs w:val="24"/>
          <w14:textFill>
            <w14:solidFill>
              <w14:schemeClr w14:val="tx1"/>
            </w14:solidFill>
          </w14:textFill>
        </w:rPr>
        <w:t>[1]</w:t>
      </w:r>
      <w:r>
        <w:rPr>
          <w:rFonts w:ascii="Times New Roman" w:hAnsi="Times New Roman" w:eastAsia="宋体" w:cs="Times New Roman"/>
          <w:bCs/>
          <w:color w:val="000000" w:themeColor="text1"/>
          <w:kern w:val="0"/>
          <w:sz w:val="24"/>
          <w:szCs w:val="24"/>
          <w14:textFill>
            <w14:solidFill>
              <w14:schemeClr w14:val="tx1"/>
            </w14:solidFill>
          </w14:textFill>
        </w:rPr>
        <w:t xml:space="preserve"> </w:t>
      </w:r>
      <w:bookmarkStart w:id="44" w:name="_Hlk503207787"/>
      <w:bookmarkStart w:id="45" w:name="_Hlk503208283"/>
      <w:r>
        <w:rPr>
          <w:rStyle w:val="33"/>
          <w:rFonts w:ascii="Times New Roman" w:hAnsi="Times New Roman" w:cs="Times New Roman"/>
          <w:sz w:val="24"/>
          <w:szCs w:val="24"/>
          <w:lang w:val="en"/>
        </w:rPr>
        <w:t>Al-Debei, M. M., El-Haddadeh, R., &amp; Avison, D 2008</w:t>
      </w:r>
      <w:bookmarkEnd w:id="44"/>
      <w:r>
        <w:rPr>
          <w:rStyle w:val="33"/>
          <w:rFonts w:ascii="Times New Roman" w:hAnsi="Times New Roman" w:cs="Times New Roman"/>
          <w:sz w:val="24"/>
          <w:szCs w:val="24"/>
          <w:lang w:val="en"/>
        </w:rPr>
        <w:t>. "Defining the business</w:t>
      </w:r>
    </w:p>
    <w:p>
      <w:pPr>
        <w:spacing w:line="360" w:lineRule="auto"/>
        <w:ind w:firstLine="240" w:firstLineChars="100"/>
        <w:rPr>
          <w:rStyle w:val="33"/>
          <w:rFonts w:ascii="Times New Roman" w:hAnsi="Times New Roman" w:cs="Times New Roman"/>
          <w:i/>
          <w:iCs/>
          <w:sz w:val="24"/>
          <w:szCs w:val="24"/>
          <w:lang w:val="en"/>
        </w:rPr>
      </w:pPr>
      <w:r>
        <w:rPr>
          <w:rStyle w:val="33"/>
          <w:rFonts w:ascii="Times New Roman" w:hAnsi="Times New Roman" w:cs="Times New Roman"/>
          <w:sz w:val="24"/>
          <w:szCs w:val="24"/>
          <w:lang w:val="en"/>
        </w:rPr>
        <w:t xml:space="preserve"> model in the new world of digital business." In </w:t>
      </w:r>
      <w:r>
        <w:rPr>
          <w:rStyle w:val="33"/>
          <w:rFonts w:ascii="Times New Roman" w:hAnsi="Times New Roman" w:cs="Times New Roman"/>
          <w:i/>
          <w:iCs/>
          <w:sz w:val="24"/>
          <w:szCs w:val="24"/>
          <w:lang w:val="en"/>
        </w:rPr>
        <w:t xml:space="preserve">Proceedings of the Americas </w:t>
      </w:r>
    </w:p>
    <w:p>
      <w:pPr>
        <w:spacing w:line="360" w:lineRule="auto"/>
        <w:ind w:firstLine="360" w:firstLineChars="150"/>
        <w:rPr>
          <w:rStyle w:val="33"/>
          <w:rFonts w:ascii="Times New Roman" w:hAnsi="Times New Roman" w:cs="Times New Roman"/>
          <w:sz w:val="24"/>
          <w:szCs w:val="24"/>
          <w:lang w:val="en"/>
        </w:rPr>
      </w:pPr>
      <w:r>
        <w:rPr>
          <w:rStyle w:val="33"/>
          <w:rFonts w:ascii="Times New Roman" w:hAnsi="Times New Roman" w:cs="Times New Roman"/>
          <w:i/>
          <w:iCs/>
          <w:sz w:val="24"/>
          <w:szCs w:val="24"/>
          <w:lang w:val="en"/>
        </w:rPr>
        <w:t>Conference on Information Systems (AMCIS)</w:t>
      </w:r>
      <w:r>
        <w:rPr>
          <w:rStyle w:val="33"/>
          <w:rFonts w:ascii="Times New Roman" w:hAnsi="Times New Roman" w:cs="Times New Roman"/>
          <w:sz w:val="24"/>
          <w:szCs w:val="24"/>
          <w:lang w:val="en"/>
        </w:rPr>
        <w:t>, Vol. 2008, pp. 1-11.</w:t>
      </w:r>
    </w:p>
    <w:bookmarkEnd w:id="45"/>
    <w:p>
      <w:pPr>
        <w:spacing w:line="360" w:lineRule="auto"/>
        <w:jc w:val="left"/>
        <w:rPr>
          <w:rFonts w:ascii="Times New Roman" w:hAnsi="Times New Roman" w:eastAsia="宋体" w:cs="Times New Roman"/>
          <w:color w:val="000000" w:themeColor="text1"/>
          <w:sz w:val="24"/>
          <w:szCs w:val="21"/>
          <w14:textFill>
            <w14:solidFill>
              <w14:schemeClr w14:val="tx1"/>
            </w14:solidFill>
          </w14:textFill>
        </w:rPr>
      </w:pPr>
      <w:r>
        <w:rPr>
          <w:rFonts w:hint="eastAsia" w:ascii="Times New Roman" w:hAnsi="Times New Roman" w:eastAsia="宋体" w:cs="Times New Roman"/>
          <w:bCs/>
          <w:color w:val="000000" w:themeColor="text1"/>
          <w:kern w:val="0"/>
          <w:sz w:val="24"/>
          <w:szCs w:val="24"/>
          <w14:textFill>
            <w14:solidFill>
              <w14:schemeClr w14:val="tx1"/>
            </w14:solidFill>
          </w14:textFill>
        </w:rPr>
        <w:t>[2]</w:t>
      </w:r>
      <w:r>
        <w:rPr>
          <w:rFonts w:ascii="Times New Roman" w:hAnsi="Times New Roman" w:eastAsia="宋体" w:cs="Times New Roman"/>
          <w:color w:val="000000" w:themeColor="text1"/>
          <w:sz w:val="24"/>
          <w:szCs w:val="24"/>
          <w14:textFill>
            <w14:solidFill>
              <w14:schemeClr w14:val="tx1"/>
            </w14:solidFill>
          </w14:textFill>
        </w:rPr>
        <w:t> </w:t>
      </w:r>
      <w:r>
        <w:rPr>
          <w:rFonts w:ascii="Times New Roman" w:hAnsi="Times New Roman" w:eastAsia="宋体" w:cs="Times New Roman"/>
          <w:color w:val="000000" w:themeColor="text1"/>
          <w:sz w:val="24"/>
          <w:szCs w:val="21"/>
          <w14:textFill>
            <w14:solidFill>
              <w14:schemeClr w14:val="tx1"/>
            </w14:solidFill>
          </w14:textFill>
        </w:rPr>
        <w:t xml:space="preserve">Batsell, J 2004, </w:t>
      </w:r>
      <w:r>
        <w:rPr>
          <w:rFonts w:ascii="Times New Roman" w:hAnsi="Times New Roman" w:eastAsia="宋体" w:cs="Times New Roman"/>
          <w:i/>
          <w:color w:val="000000" w:themeColor="text1"/>
          <w:sz w:val="24"/>
          <w:szCs w:val="21"/>
          <w14:textFill>
            <w14:solidFill>
              <w14:schemeClr w14:val="tx1"/>
            </w14:solidFill>
          </w14:textFill>
        </w:rPr>
        <w:t>Starbucks steaming ahead with aggressive expansion plans</w:t>
      </w:r>
      <w:r>
        <w:rPr>
          <w:rFonts w:ascii="Times New Roman" w:hAnsi="Times New Roman" w:eastAsia="宋体" w:cs="Times New Roman"/>
          <w:color w:val="000000" w:themeColor="text1"/>
          <w:sz w:val="24"/>
          <w:szCs w:val="21"/>
          <w14:textFill>
            <w14:solidFill>
              <w14:schemeClr w14:val="tx1"/>
            </w14:solidFill>
          </w14:textFill>
        </w:rPr>
        <w:t>, The</w:t>
      </w:r>
    </w:p>
    <w:p>
      <w:pPr>
        <w:spacing w:line="360" w:lineRule="auto"/>
        <w:ind w:left="360" w:hanging="360" w:hangingChars="150"/>
        <w:jc w:val="left"/>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color w:val="000000" w:themeColor="text1"/>
          <w:sz w:val="24"/>
          <w:szCs w:val="21"/>
          <w14:textFill>
            <w14:solidFill>
              <w14:schemeClr w14:val="tx1"/>
            </w14:solidFill>
          </w14:textFill>
        </w:rPr>
        <w:t xml:space="preserve">   Seattle Times Company, viewed 17 November 17, 2017,</w:t>
      </w:r>
    </w:p>
    <w:p>
      <w:pPr>
        <w:spacing w:line="360" w:lineRule="auto"/>
        <w:ind w:left="315" w:leftChars="150"/>
        <w:jc w:val="left"/>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color w:val="000000" w:themeColor="text1"/>
          <w:sz w:val="24"/>
          <w:szCs w:val="21"/>
          <w14:textFill>
            <w14:solidFill>
              <w14:schemeClr w14:val="tx1"/>
            </w14:solidFill>
          </w14:textFill>
        </w:rPr>
        <w:t>&lt;http://old.seattletimes.com/html/businesstechnology/2001889750_Starbucks28.html&gt;.</w:t>
      </w:r>
    </w:p>
    <w:p>
      <w:pPr>
        <w:spacing w:line="360" w:lineRule="auto"/>
        <w:ind w:left="360" w:hanging="360" w:hangingChars="150"/>
        <w:jc w:val="left"/>
        <w:rPr>
          <w:rFonts w:ascii="Times New Roman" w:hAnsi="Times New Roman" w:eastAsia="宋体" w:cs="Times New Roman"/>
          <w:color w:val="000000" w:themeColor="text1"/>
          <w:sz w:val="24"/>
          <w:szCs w:val="21"/>
          <w14:textFill>
            <w14:solidFill>
              <w14:schemeClr w14:val="tx1"/>
            </w14:solidFill>
          </w14:textFill>
        </w:rPr>
      </w:pPr>
      <w:r>
        <w:rPr>
          <w:rFonts w:hint="eastAsia" w:ascii="Times New Roman" w:hAnsi="Times New Roman" w:eastAsia="宋体" w:cs="Times New Roman"/>
          <w:bCs/>
          <w:color w:val="000000" w:themeColor="text1"/>
          <w:kern w:val="0"/>
          <w:sz w:val="24"/>
          <w:szCs w:val="24"/>
          <w14:textFill>
            <w14:solidFill>
              <w14:schemeClr w14:val="tx1"/>
            </w14:solidFill>
          </w14:textFill>
        </w:rPr>
        <w:t xml:space="preserve">[3] </w:t>
      </w:r>
      <w:bookmarkStart w:id="46" w:name="_Hlk503208335"/>
      <w:r>
        <w:rPr>
          <w:rFonts w:hint="eastAsia" w:ascii="Times New Roman" w:hAnsi="Times New Roman" w:eastAsia="宋体" w:cs="Times New Roman"/>
          <w:color w:val="000000" w:themeColor="text1"/>
          <w:sz w:val="24"/>
          <w:szCs w:val="21"/>
          <w14:textFill>
            <w14:solidFill>
              <w14:schemeClr w14:val="tx1"/>
            </w14:solidFill>
          </w14:textFill>
        </w:rPr>
        <w:t>Ellis,</w:t>
      </w:r>
      <w:r>
        <w:rPr>
          <w:rFonts w:ascii="Times New Roman" w:hAnsi="Times New Roman" w:eastAsia="宋体" w:cs="Times New Roman"/>
          <w:color w:val="000000" w:themeColor="text1"/>
          <w:sz w:val="24"/>
          <w:szCs w:val="21"/>
          <w14:textFill>
            <w14:solidFill>
              <w14:schemeClr w14:val="tx1"/>
            </w14:solidFill>
          </w14:textFill>
        </w:rPr>
        <w:t xml:space="preserve"> M 2004</w:t>
      </w:r>
      <w:bookmarkEnd w:id="46"/>
      <w:r>
        <w:rPr>
          <w:rFonts w:ascii="Times New Roman" w:hAnsi="Times New Roman" w:eastAsia="宋体" w:cs="Times New Roman"/>
          <w:color w:val="000000" w:themeColor="text1"/>
          <w:sz w:val="24"/>
          <w:szCs w:val="21"/>
          <w14:textFill>
            <w14:solidFill>
              <w14:schemeClr w14:val="tx1"/>
            </w14:solidFill>
          </w14:textFill>
        </w:rPr>
        <w:t xml:space="preserve">, </w:t>
      </w:r>
      <w:r>
        <w:rPr>
          <w:rFonts w:ascii="Times New Roman" w:hAnsi="Times New Roman" w:eastAsia="宋体" w:cs="Times New Roman"/>
          <w:i/>
          <w:color w:val="000000" w:themeColor="text1"/>
          <w:sz w:val="24"/>
          <w:szCs w:val="21"/>
          <w14:textFill>
            <w14:solidFill>
              <w14:schemeClr w14:val="tx1"/>
            </w14:solidFill>
          </w14:textFill>
        </w:rPr>
        <w:t>The Coffee-House: A Cultural History</w:t>
      </w:r>
      <w:r>
        <w:rPr>
          <w:rFonts w:ascii="Times New Roman" w:hAnsi="Times New Roman" w:eastAsia="宋体" w:cs="Times New Roman"/>
          <w:color w:val="000000" w:themeColor="text1"/>
          <w:sz w:val="24"/>
          <w:szCs w:val="21"/>
          <w14:textFill>
            <w14:solidFill>
              <w14:schemeClr w14:val="tx1"/>
            </w14:solidFill>
          </w14:textFill>
        </w:rPr>
        <w:t>, Weidenfeld &amp; Nicolson</w:t>
      </w:r>
    </w:p>
    <w:p>
      <w:pPr>
        <w:spacing w:line="360" w:lineRule="auto"/>
        <w:ind w:left="330" w:leftChars="100" w:hanging="120" w:hangingChars="50"/>
        <w:jc w:val="left"/>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color w:val="000000" w:themeColor="text1"/>
          <w:sz w:val="24"/>
          <w:szCs w:val="21"/>
          <w14:textFill>
            <w14:solidFill>
              <w14:schemeClr w14:val="tx1"/>
            </w14:solidFill>
          </w14:textFill>
        </w:rPr>
        <w:t xml:space="preserve"> Illustrated, London.</w:t>
      </w:r>
    </w:p>
    <w:p>
      <w:pPr>
        <w:autoSpaceDE w:val="0"/>
        <w:autoSpaceDN w:val="0"/>
        <w:adjustRightInd w:val="0"/>
        <w:spacing w:line="360" w:lineRule="auto"/>
        <w:jc w:val="left"/>
        <w:rPr>
          <w:rFonts w:ascii="Times New Roman" w:hAnsi="Times New Roman" w:eastAsia="宋体" w:cs="Times New Roman"/>
          <w:i/>
          <w:color w:val="000000" w:themeColor="text1"/>
          <w:sz w:val="24"/>
          <w:szCs w:val="24"/>
          <w14:textFill>
            <w14:solidFill>
              <w14:schemeClr w14:val="tx1"/>
            </w14:solidFill>
          </w14:textFill>
        </w:rPr>
      </w:pPr>
      <w:r>
        <w:rPr>
          <w:rFonts w:hint="eastAsia" w:ascii="AdvPSBEM" w:hAnsi="AdvPSBEM" w:eastAsia="宋体" w:cs="AdvPSBEM"/>
          <w:color w:val="000000" w:themeColor="text1"/>
          <w:kern w:val="0"/>
          <w:sz w:val="24"/>
          <w:szCs w:val="24"/>
          <w14:textFill>
            <w14:solidFill>
              <w14:schemeClr w14:val="tx1"/>
            </w14:solidFill>
          </w14:textFill>
        </w:rPr>
        <w:t>[4]</w:t>
      </w:r>
      <w:bookmarkStart w:id="47" w:name="_Hlk503206917"/>
      <w:r>
        <w:rPr>
          <w:rFonts w:ascii="Times New Roman" w:hAnsi="Times New Roman" w:eastAsia="宋体" w:cs="Times New Roman"/>
          <w:color w:val="000000" w:themeColor="text1"/>
          <w:kern w:val="0"/>
          <w:sz w:val="24"/>
          <w:szCs w:val="24"/>
          <w14:textFill>
            <w14:solidFill>
              <w14:schemeClr w14:val="tx1"/>
            </w14:solidFill>
          </w14:textFill>
        </w:rPr>
        <w:t xml:space="preserve"> </w:t>
      </w:r>
      <w:r>
        <w:rPr>
          <w:rFonts w:ascii="Times New Roman" w:hAnsi="Times New Roman" w:eastAsia="宋体" w:cs="Times New Roman"/>
          <w:color w:val="000000" w:themeColor="text1"/>
          <w:sz w:val="24"/>
          <w:szCs w:val="24"/>
          <w14:textFill>
            <w14:solidFill>
              <w14:schemeClr w14:val="tx1"/>
            </w14:solidFill>
          </w14:textFill>
        </w:rPr>
        <w:t xml:space="preserve">Hofstede, </w:t>
      </w:r>
      <w:bookmarkEnd w:id="47"/>
      <w:r>
        <w:rPr>
          <w:rFonts w:ascii="Times New Roman" w:hAnsi="Times New Roman" w:eastAsia="宋体" w:cs="Times New Roman"/>
          <w:color w:val="000000" w:themeColor="text1"/>
          <w:sz w:val="24"/>
          <w:szCs w:val="24"/>
          <w14:textFill>
            <w14:solidFill>
              <w14:schemeClr w14:val="tx1"/>
            </w14:solidFill>
          </w14:textFill>
        </w:rPr>
        <w:t>G 1993</w:t>
      </w:r>
      <w:r>
        <w:rPr>
          <w:rFonts w:hint="eastAsia" w:ascii="Times New Roman" w:hAnsi="Times New Roman" w:eastAsia="宋体" w:cs="Times New Roman"/>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 xml:space="preserve"> “Cultural constraints in management theories”. </w:t>
      </w:r>
      <w:r>
        <w:rPr>
          <w:rFonts w:ascii="Times New Roman" w:hAnsi="Times New Roman" w:eastAsia="宋体" w:cs="Times New Roman"/>
          <w:i/>
          <w:color w:val="000000" w:themeColor="text1"/>
          <w:sz w:val="24"/>
          <w:szCs w:val="24"/>
          <w14:textFill>
            <w14:solidFill>
              <w14:schemeClr w14:val="tx1"/>
            </w14:solidFill>
          </w14:textFill>
        </w:rPr>
        <w:t>The Academy of</w:t>
      </w:r>
    </w:p>
    <w:p>
      <w:pPr>
        <w:autoSpaceDE w:val="0"/>
        <w:autoSpaceDN w:val="0"/>
        <w:adjustRightInd w:val="0"/>
        <w:spacing w:line="360" w:lineRule="auto"/>
        <w:ind w:firstLine="240" w:firstLineChars="100"/>
        <w:jc w:val="left"/>
        <w:rPr>
          <w:rFonts w:ascii="Times New Roman" w:hAnsi="Times New Roman" w:eastAsia="宋体" w:cs="Times New Roman"/>
          <w:i/>
          <w:color w:val="000000" w:themeColor="text1"/>
          <w:sz w:val="24"/>
          <w:szCs w:val="24"/>
          <w14:textFill>
            <w14:solidFill>
              <w14:schemeClr w14:val="tx1"/>
            </w14:solidFill>
          </w14:textFill>
        </w:rPr>
      </w:pPr>
      <w:r>
        <w:rPr>
          <w:rFonts w:ascii="Times New Roman" w:hAnsi="Times New Roman" w:eastAsia="宋体" w:cs="Times New Roman"/>
          <w:i/>
          <w:color w:val="000000" w:themeColor="text1"/>
          <w:sz w:val="24"/>
          <w:szCs w:val="24"/>
          <w14:textFill>
            <w14:solidFill>
              <w14:schemeClr w14:val="tx1"/>
            </w14:solidFill>
          </w14:textFill>
        </w:rPr>
        <w:t xml:space="preserve"> Management Executives</w:t>
      </w:r>
      <w:r>
        <w:rPr>
          <w:rFonts w:ascii="Times New Roman" w:hAnsi="Times New Roman" w:eastAsia="宋体" w:cs="Times New Roman"/>
          <w:color w:val="000000" w:themeColor="text1"/>
          <w:sz w:val="24"/>
          <w:szCs w:val="24"/>
          <w14:textFill>
            <w14:solidFill>
              <w14:schemeClr w14:val="tx1"/>
            </w14:solidFill>
          </w14:textFill>
        </w:rPr>
        <w:t>, vol. 7, no.1, pp 81–94.</w:t>
      </w:r>
    </w:p>
    <w:p>
      <w:pPr>
        <w:spacing w:line="360" w:lineRule="auto"/>
        <w:ind w:left="360" w:hanging="360" w:hangingChars="150"/>
        <w:jc w:val="left"/>
        <w:rPr>
          <w:rFonts w:ascii="Times New Roman" w:hAnsi="Times New Roman" w:eastAsia="宋体" w:cs="Times New Roman"/>
          <w:color w:val="000000" w:themeColor="text1"/>
          <w:sz w:val="24"/>
          <w:szCs w:val="21"/>
          <w14:textFill>
            <w14:solidFill>
              <w14:schemeClr w14:val="tx1"/>
            </w14:solidFill>
          </w14:textFill>
        </w:rPr>
      </w:pPr>
      <w:r>
        <w:rPr>
          <w:rFonts w:hint="eastAsia" w:ascii="Times New Roman" w:hAnsi="Times New Roman" w:eastAsia="WenQuanYiZenHeiMono" w:cs="Times New Roman"/>
          <w:color w:val="000000" w:themeColor="text1"/>
          <w:kern w:val="0"/>
          <w:sz w:val="24"/>
          <w:szCs w:val="24"/>
          <w14:textFill>
            <w14:solidFill>
              <w14:schemeClr w14:val="tx1"/>
            </w14:solidFill>
          </w14:textFill>
        </w:rPr>
        <w:t>[5]</w:t>
      </w:r>
      <w:r>
        <w:rPr>
          <w:rFonts w:ascii="Times New Roman" w:hAnsi="Times New Roman" w:eastAsia="WenQuanYiZenHeiMono" w:cs="Times New Roman"/>
          <w:color w:val="000000" w:themeColor="text1"/>
          <w:kern w:val="0"/>
          <w:sz w:val="24"/>
          <w:szCs w:val="24"/>
          <w14:textFill>
            <w14:solidFill>
              <w14:schemeClr w14:val="tx1"/>
            </w14:solidFill>
          </w14:textFill>
        </w:rPr>
        <w:t xml:space="preserve"> </w:t>
      </w:r>
      <w:bookmarkStart w:id="48" w:name="_Hlk503207342"/>
      <w:r>
        <w:rPr>
          <w:rFonts w:ascii="Times New Roman" w:hAnsi="Times New Roman" w:eastAsia="宋体" w:cs="Times New Roman"/>
          <w:color w:val="000000" w:themeColor="text1"/>
          <w:sz w:val="24"/>
          <w:szCs w:val="21"/>
          <w14:textFill>
            <w14:solidFill>
              <w14:schemeClr w14:val="tx1"/>
            </w14:solidFill>
          </w14:textFill>
        </w:rPr>
        <w:t>Kotler, P 2001</w:t>
      </w:r>
      <w:bookmarkEnd w:id="48"/>
      <w:r>
        <w:rPr>
          <w:rFonts w:ascii="Times New Roman" w:hAnsi="Times New Roman" w:eastAsia="宋体" w:cs="Times New Roman"/>
          <w:color w:val="000000" w:themeColor="text1"/>
          <w:sz w:val="24"/>
          <w:szCs w:val="21"/>
          <w14:textFill>
            <w14:solidFill>
              <w14:schemeClr w14:val="tx1"/>
            </w14:solidFill>
          </w14:textFill>
        </w:rPr>
        <w:t xml:space="preserve">, </w:t>
      </w:r>
      <w:r>
        <w:rPr>
          <w:rFonts w:ascii="Times New Roman" w:hAnsi="Times New Roman" w:eastAsia="宋体" w:cs="Times New Roman"/>
          <w:i/>
          <w:color w:val="000000" w:themeColor="text1"/>
          <w:sz w:val="24"/>
          <w:szCs w:val="21"/>
          <w14:textFill>
            <w14:solidFill>
              <w14:schemeClr w14:val="tx1"/>
            </w14:solidFill>
          </w14:textFill>
        </w:rPr>
        <w:t>Marketing Management</w:t>
      </w:r>
      <w:r>
        <w:rPr>
          <w:rFonts w:ascii="Times New Roman" w:hAnsi="Times New Roman" w:eastAsia="宋体" w:cs="Times New Roman"/>
          <w:color w:val="000000" w:themeColor="text1"/>
          <w:sz w:val="24"/>
          <w:szCs w:val="21"/>
          <w14:textFill>
            <w14:solidFill>
              <w14:schemeClr w14:val="tx1"/>
            </w14:solidFill>
          </w14:textFill>
        </w:rPr>
        <w:t>, Millenium edn, Pearson</w:t>
      </w:r>
      <w:r>
        <w:rPr>
          <w:rFonts w:hint="eastAsia" w:ascii="Times New Roman" w:hAnsi="Times New Roman" w:eastAsia="宋体" w:cs="Times New Roman"/>
          <w:color w:val="000000" w:themeColor="text1"/>
          <w:sz w:val="24"/>
          <w:szCs w:val="21"/>
          <w14:textFill>
            <w14:solidFill>
              <w14:schemeClr w14:val="tx1"/>
            </w14:solidFill>
          </w14:textFill>
        </w:rPr>
        <w:t>,</w:t>
      </w:r>
      <w:r>
        <w:rPr>
          <w:rFonts w:ascii="Times New Roman" w:hAnsi="Times New Roman" w:eastAsia="宋体" w:cs="Times New Roman"/>
          <w:color w:val="000000" w:themeColor="text1"/>
          <w:sz w:val="24"/>
          <w:szCs w:val="21"/>
          <w14:textFill>
            <w14:solidFill>
              <w14:schemeClr w14:val="tx1"/>
            </w14:solidFill>
          </w14:textFill>
        </w:rPr>
        <w:t xml:space="preserve"> Custom</w:t>
      </w:r>
    </w:p>
    <w:p>
      <w:pPr>
        <w:spacing w:line="360" w:lineRule="auto"/>
        <w:ind w:left="315" w:leftChars="150"/>
        <w:jc w:val="left"/>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color w:val="000000" w:themeColor="text1"/>
          <w:sz w:val="24"/>
          <w:szCs w:val="21"/>
          <w14:textFill>
            <w14:solidFill>
              <w14:schemeClr w14:val="tx1"/>
            </w14:solidFill>
          </w14:textFill>
        </w:rPr>
        <w:t>Publishing, London.</w:t>
      </w:r>
    </w:p>
    <w:p>
      <w:pPr>
        <w:autoSpaceDE w:val="0"/>
        <w:autoSpaceDN w:val="0"/>
        <w:adjustRightInd w:val="0"/>
        <w:spacing w:line="360" w:lineRule="auto"/>
        <w:jc w:val="left"/>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AdvPSBEM" w:hAnsi="AdvPSBEM" w:eastAsia="宋体" w:cs="AdvPSBEM"/>
          <w:color w:val="000000" w:themeColor="text1"/>
          <w:kern w:val="0"/>
          <w:sz w:val="24"/>
          <w:szCs w:val="24"/>
          <w14:textFill>
            <w14:solidFill>
              <w14:schemeClr w14:val="tx1"/>
            </w14:solidFill>
          </w14:textFill>
        </w:rPr>
        <w:t>[6]</w:t>
      </w:r>
      <w:r>
        <w:rPr>
          <w:rFonts w:ascii="AdvPSBEM" w:hAnsi="AdvPSBEM" w:eastAsia="宋体" w:cs="AdvPSBEM"/>
          <w:color w:val="000000" w:themeColor="text1"/>
          <w:kern w:val="0"/>
          <w:sz w:val="24"/>
          <w:szCs w:val="24"/>
          <w14:textFill>
            <w14:solidFill>
              <w14:schemeClr w14:val="tx1"/>
            </w14:solidFill>
          </w14:textFill>
        </w:rPr>
        <w:t xml:space="preserve"> </w:t>
      </w:r>
      <w:bookmarkStart w:id="49" w:name="_Hlk503208426"/>
      <w:r>
        <w:rPr>
          <w:rFonts w:ascii="Times New Roman" w:hAnsi="Times New Roman" w:eastAsia="宋体" w:cs="Times New Roman"/>
          <w:color w:val="000000" w:themeColor="text1"/>
          <w:kern w:val="0"/>
          <w:sz w:val="24"/>
          <w:szCs w:val="24"/>
          <w14:textFill>
            <w14:solidFill>
              <w14:schemeClr w14:val="tx1"/>
            </w14:solidFill>
          </w14:textFill>
        </w:rPr>
        <w:t>Lemus, E, Feigenblatt, O, Orta, M &amp; Rivero, O 2015</w:t>
      </w:r>
      <w:bookmarkEnd w:id="49"/>
      <w:r>
        <w:rPr>
          <w:rFonts w:ascii="Times New Roman" w:hAnsi="Times New Roman" w:eastAsia="宋体" w:cs="Times New Roman"/>
          <w:color w:val="000000" w:themeColor="text1"/>
          <w:kern w:val="0"/>
          <w:sz w:val="24"/>
          <w:szCs w:val="24"/>
          <w14:textFill>
            <w14:solidFill>
              <w14:schemeClr w14:val="tx1"/>
            </w14:solidFill>
          </w14:textFill>
        </w:rPr>
        <w:t xml:space="preserve">, ‘Starbucks Corporation: </w:t>
      </w:r>
    </w:p>
    <w:p>
      <w:pPr>
        <w:autoSpaceDE w:val="0"/>
        <w:autoSpaceDN w:val="0"/>
        <w:adjustRightInd w:val="0"/>
        <w:spacing w:line="360" w:lineRule="auto"/>
        <w:ind w:left="315" w:leftChars="150"/>
        <w:jc w:val="left"/>
        <w:rPr>
          <w:rFonts w:ascii="Times New Roman" w:hAnsi="Times New Roman" w:eastAsia="宋体" w:cs="Times New Roman"/>
          <w:i/>
          <w:color w:val="000000" w:themeColor="text1"/>
          <w:kern w:val="0"/>
          <w:sz w:val="24"/>
          <w:szCs w:val="24"/>
          <w14:textFill>
            <w14:solidFill>
              <w14:schemeClr w14:val="tx1"/>
            </w14:solidFill>
          </w14:textFill>
        </w:rPr>
      </w:pPr>
      <w:r>
        <w:rPr>
          <w:rFonts w:ascii="Times New Roman" w:hAnsi="Times New Roman" w:eastAsia="宋体" w:cs="Times New Roman"/>
          <w:color w:val="000000" w:themeColor="text1"/>
          <w:kern w:val="0"/>
          <w:sz w:val="24"/>
          <w:szCs w:val="24"/>
          <w14:textFill>
            <w14:solidFill>
              <w14:schemeClr w14:val="tx1"/>
            </w14:solidFill>
          </w14:textFill>
        </w:rPr>
        <w:t>Leading Innovation in the 21st Century’,</w:t>
      </w:r>
      <w:r>
        <w:rPr>
          <w:rFonts w:ascii="Times New Roman" w:hAnsi="Times New Roman" w:eastAsia="宋体" w:cs="Times New Roman"/>
          <w:color w:val="000000" w:themeColor="text1"/>
          <w:szCs w:val="24"/>
          <w14:textFill>
            <w14:solidFill>
              <w14:schemeClr w14:val="tx1"/>
            </w14:solidFill>
          </w14:textFill>
        </w:rPr>
        <w:t xml:space="preserve"> </w:t>
      </w:r>
      <w:r>
        <w:rPr>
          <w:rFonts w:ascii="Times New Roman" w:hAnsi="Times New Roman" w:eastAsia="宋体" w:cs="Times New Roman"/>
          <w:i/>
          <w:color w:val="000000" w:themeColor="text1"/>
          <w:kern w:val="0"/>
          <w:sz w:val="24"/>
          <w:szCs w:val="24"/>
          <w14:textFill>
            <w14:solidFill>
              <w14:schemeClr w14:val="tx1"/>
            </w14:solidFill>
          </w14:textFill>
        </w:rPr>
        <w:t>Journal of Alternative Perspectives in the</w:t>
      </w:r>
    </w:p>
    <w:p>
      <w:pPr>
        <w:autoSpaceDE w:val="0"/>
        <w:autoSpaceDN w:val="0"/>
        <w:adjustRightInd w:val="0"/>
        <w:spacing w:line="360" w:lineRule="auto"/>
        <w:ind w:left="315" w:leftChars="150"/>
        <w:jc w:val="left"/>
        <w:rPr>
          <w:rFonts w:ascii="Times New Roman" w:hAnsi="Times New Roman" w:eastAsia="宋体" w:cs="Times New Roman"/>
          <w:i/>
          <w:color w:val="000000" w:themeColor="text1"/>
          <w:kern w:val="0"/>
          <w:sz w:val="24"/>
          <w:szCs w:val="24"/>
          <w14:textFill>
            <w14:solidFill>
              <w14:schemeClr w14:val="tx1"/>
            </w14:solidFill>
          </w14:textFill>
        </w:rPr>
      </w:pPr>
      <w:r>
        <w:rPr>
          <w:rFonts w:ascii="Times New Roman" w:hAnsi="Times New Roman" w:eastAsia="宋体" w:cs="Times New Roman"/>
          <w:i/>
          <w:color w:val="000000" w:themeColor="text1"/>
          <w:kern w:val="0"/>
          <w:sz w:val="24"/>
          <w:szCs w:val="24"/>
          <w14:textFill>
            <w14:solidFill>
              <w14:schemeClr w14:val="tx1"/>
            </w14:solidFill>
          </w14:textFill>
        </w:rPr>
        <w:t>Social Sciences</w:t>
      </w:r>
      <w:r>
        <w:rPr>
          <w:rFonts w:ascii="Times New Roman" w:hAnsi="Times New Roman" w:eastAsia="宋体" w:cs="Times New Roman"/>
          <w:color w:val="000000" w:themeColor="text1"/>
          <w:kern w:val="0"/>
          <w:sz w:val="24"/>
          <w:szCs w:val="24"/>
          <w14:textFill>
            <w14:solidFill>
              <w14:schemeClr w14:val="tx1"/>
            </w14:solidFill>
          </w14:textFill>
        </w:rPr>
        <w:t xml:space="preserve">, vol. 4, pp. 23-28. </w:t>
      </w:r>
    </w:p>
    <w:p>
      <w:pPr>
        <w:autoSpaceDE w:val="0"/>
        <w:autoSpaceDN w:val="0"/>
        <w:adjustRightInd w:val="0"/>
        <w:spacing w:line="360" w:lineRule="auto"/>
        <w:ind w:left="612" w:leftChars="6" w:hanging="600" w:hangingChars="250"/>
        <w:jc w:val="left"/>
        <w:rPr>
          <w:rFonts w:ascii="Times New Roman" w:hAnsi="Times New Roman" w:eastAsia="宋体" w:cs="Times New Roman"/>
          <w:color w:val="000000" w:themeColor="text1"/>
          <w:sz w:val="24"/>
          <w:szCs w:val="21"/>
          <w14:textFill>
            <w14:solidFill>
              <w14:schemeClr w14:val="tx1"/>
            </w14:solidFill>
          </w14:textFill>
        </w:rPr>
      </w:pPr>
      <w:r>
        <w:rPr>
          <w:rFonts w:hint="eastAsia" w:ascii="AdvPSBEM" w:hAnsi="AdvPSBEM" w:eastAsia="宋体" w:cs="AdvPSBEM"/>
          <w:color w:val="000000" w:themeColor="text1"/>
          <w:kern w:val="0"/>
          <w:sz w:val="24"/>
          <w:szCs w:val="24"/>
          <w14:textFill>
            <w14:solidFill>
              <w14:schemeClr w14:val="tx1"/>
            </w14:solidFill>
          </w14:textFill>
        </w:rPr>
        <w:t>[7]</w:t>
      </w:r>
      <w:r>
        <w:rPr>
          <w:rFonts w:ascii="Times New Roman" w:hAnsi="Times New Roman" w:eastAsia="宋体" w:cs="Times New Roman"/>
          <w:bCs/>
          <w:color w:val="000000" w:themeColor="text1"/>
          <w:kern w:val="0"/>
          <w:sz w:val="24"/>
          <w:szCs w:val="24"/>
          <w14:textFill>
            <w14:solidFill>
              <w14:schemeClr w14:val="tx1"/>
            </w14:solidFill>
          </w14:textFill>
        </w:rPr>
        <w:t xml:space="preserve"> </w:t>
      </w:r>
      <w:bookmarkStart w:id="50" w:name="_Hlk503211542"/>
      <w:r>
        <w:rPr>
          <w:rFonts w:ascii="Times New Roman" w:hAnsi="Times New Roman" w:eastAsia="宋体" w:cs="Times New Roman"/>
          <w:color w:val="000000" w:themeColor="text1"/>
          <w:sz w:val="24"/>
          <w:szCs w:val="21"/>
          <w14:textFill>
            <w14:solidFill>
              <w14:schemeClr w14:val="tx1"/>
            </w14:solidFill>
          </w14:textFill>
        </w:rPr>
        <w:t>Mitchell, C 2015</w:t>
      </w:r>
      <w:bookmarkEnd w:id="50"/>
      <w:r>
        <w:rPr>
          <w:rFonts w:ascii="Times New Roman" w:hAnsi="Times New Roman" w:eastAsia="宋体" w:cs="Times New Roman"/>
          <w:color w:val="000000" w:themeColor="text1"/>
          <w:sz w:val="24"/>
          <w:szCs w:val="21"/>
          <w14:textFill>
            <w14:solidFill>
              <w14:schemeClr w14:val="tx1"/>
            </w14:solidFill>
          </w14:textFill>
        </w:rPr>
        <w:t xml:space="preserve">, </w:t>
      </w:r>
      <w:r>
        <w:rPr>
          <w:rFonts w:ascii="Times New Roman" w:hAnsi="Times New Roman" w:eastAsia="宋体" w:cs="Times New Roman"/>
          <w:i/>
          <w:color w:val="000000" w:themeColor="text1"/>
          <w:sz w:val="24"/>
          <w:szCs w:val="21"/>
          <w14:textFill>
            <w14:solidFill>
              <w14:schemeClr w14:val="tx1"/>
            </w14:solidFill>
          </w14:textFill>
        </w:rPr>
        <w:t>A Short Course in International Business Culture</w:t>
      </w:r>
      <w:r>
        <w:rPr>
          <w:rFonts w:ascii="Times New Roman" w:hAnsi="Times New Roman" w:eastAsia="宋体" w:cs="Times New Roman"/>
          <w:color w:val="000000" w:themeColor="text1"/>
          <w:sz w:val="24"/>
          <w:szCs w:val="21"/>
          <w14:textFill>
            <w14:solidFill>
              <w14:schemeClr w14:val="tx1"/>
            </w14:solidFill>
          </w14:textFill>
        </w:rPr>
        <w:t>, Shanghai</w:t>
      </w:r>
    </w:p>
    <w:p>
      <w:pPr>
        <w:autoSpaceDE w:val="0"/>
        <w:autoSpaceDN w:val="0"/>
        <w:adjustRightInd w:val="0"/>
        <w:spacing w:line="360" w:lineRule="auto"/>
        <w:ind w:left="582" w:leftChars="106" w:hanging="360" w:hangingChars="150"/>
        <w:jc w:val="left"/>
        <w:rPr>
          <w:rFonts w:ascii="Times New Roman" w:hAnsi="Times New Roman" w:eastAsia="宋体" w:cs="Times New Roman"/>
          <w:bCs/>
          <w:color w:val="000000" w:themeColor="text1"/>
          <w:kern w:val="0"/>
          <w:sz w:val="24"/>
          <w:szCs w:val="24"/>
          <w14:textFill>
            <w14:solidFill>
              <w14:schemeClr w14:val="tx1"/>
            </w14:solidFill>
          </w14:textFill>
        </w:rPr>
      </w:pPr>
      <w:r>
        <w:rPr>
          <w:rFonts w:ascii="Times New Roman" w:hAnsi="Times New Roman" w:eastAsia="宋体" w:cs="Times New Roman"/>
          <w:color w:val="000000" w:themeColor="text1"/>
          <w:sz w:val="24"/>
          <w:szCs w:val="21"/>
          <w14:textFill>
            <w14:solidFill>
              <w14:schemeClr w14:val="tx1"/>
            </w14:solidFill>
          </w14:textFill>
        </w:rPr>
        <w:t xml:space="preserve"> Foreign Language Education Pres</w:t>
      </w:r>
      <w:r>
        <w:rPr>
          <w:rFonts w:hint="eastAsia" w:ascii="Times New Roman" w:hAnsi="Times New Roman" w:eastAsia="宋体" w:cs="Times New Roman"/>
          <w:color w:val="000000" w:themeColor="text1"/>
          <w:sz w:val="24"/>
          <w:szCs w:val="21"/>
          <w14:textFill>
            <w14:solidFill>
              <w14:schemeClr w14:val="tx1"/>
            </w14:solidFill>
          </w14:textFill>
        </w:rPr>
        <w:t>s</w:t>
      </w:r>
      <w:r>
        <w:rPr>
          <w:rFonts w:ascii="Times New Roman" w:hAnsi="Times New Roman" w:eastAsia="宋体" w:cs="Times New Roman"/>
          <w:color w:val="000000" w:themeColor="text1"/>
          <w:sz w:val="24"/>
          <w:szCs w:val="21"/>
          <w14:textFill>
            <w14:solidFill>
              <w14:schemeClr w14:val="tx1"/>
            </w14:solidFill>
          </w14:textFill>
        </w:rPr>
        <w:t xml:space="preserve">, Shanghai. </w:t>
      </w:r>
    </w:p>
    <w:p>
      <w:pPr>
        <w:spacing w:line="360" w:lineRule="auto"/>
        <w:ind w:left="360" w:hanging="360" w:hangingChars="150"/>
        <w:jc w:val="left"/>
        <w:rPr>
          <w:rFonts w:ascii="Times New Roman" w:hAnsi="Times New Roman" w:eastAsia="宋体" w:cs="Times New Roman"/>
          <w:color w:val="000000" w:themeColor="text1"/>
          <w:sz w:val="24"/>
          <w:szCs w:val="21"/>
          <w14:textFill>
            <w14:solidFill>
              <w14:schemeClr w14:val="tx1"/>
            </w14:solidFill>
          </w14:textFill>
        </w:rPr>
      </w:pPr>
      <w:r>
        <w:rPr>
          <w:rFonts w:hint="eastAsia" w:ascii="AdvPSBEM" w:hAnsi="AdvPSBEM" w:eastAsia="宋体" w:cs="AdvPSBEM"/>
          <w:color w:val="000000" w:themeColor="text1"/>
          <w:kern w:val="0"/>
          <w:sz w:val="24"/>
          <w:szCs w:val="24"/>
          <w14:textFill>
            <w14:solidFill>
              <w14:schemeClr w14:val="tx1"/>
            </w14:solidFill>
          </w14:textFill>
        </w:rPr>
        <w:t>[8]</w:t>
      </w:r>
      <w:r>
        <w:rPr>
          <w:rFonts w:ascii="Times New Roman" w:hAnsi="Times New Roman" w:eastAsia="宋体" w:cs="Times New Roman"/>
          <w:color w:val="000000" w:themeColor="text1"/>
          <w:kern w:val="0"/>
          <w:sz w:val="24"/>
          <w:szCs w:val="24"/>
          <w14:textFill>
            <w14:solidFill>
              <w14:schemeClr w14:val="tx1"/>
            </w14:solidFill>
          </w14:textFill>
        </w:rPr>
        <w:t xml:space="preserve"> </w:t>
      </w:r>
      <w:bookmarkStart w:id="51" w:name="_Hlk503209936"/>
      <w:r>
        <w:rPr>
          <w:rFonts w:ascii="Times New Roman" w:hAnsi="Times New Roman" w:eastAsia="宋体" w:cs="Times New Roman"/>
          <w:color w:val="000000" w:themeColor="text1"/>
          <w:sz w:val="24"/>
          <w:szCs w:val="21"/>
          <w14:textFill>
            <w14:solidFill>
              <w14:schemeClr w14:val="tx1"/>
            </w14:solidFill>
          </w14:textFill>
        </w:rPr>
        <w:t>Nair, A, &amp; Weber, T 2017</w:t>
      </w:r>
      <w:bookmarkEnd w:id="51"/>
      <w:r>
        <w:rPr>
          <w:rFonts w:ascii="Times New Roman" w:hAnsi="Times New Roman" w:eastAsia="宋体" w:cs="Times New Roman"/>
          <w:color w:val="000000" w:themeColor="text1"/>
          <w:sz w:val="24"/>
          <w:szCs w:val="21"/>
          <w14:textFill>
            <w14:solidFill>
              <w14:schemeClr w14:val="tx1"/>
            </w14:solidFill>
          </w14:textFill>
        </w:rPr>
        <w:t>, ‘Borjo coffeehouse: Franchise, Independence, and</w:t>
      </w:r>
    </w:p>
    <w:p>
      <w:pPr>
        <w:spacing w:line="360" w:lineRule="auto"/>
        <w:ind w:left="330" w:leftChars="100" w:hanging="120" w:hangingChars="50"/>
        <w:jc w:val="left"/>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color w:val="000000" w:themeColor="text1"/>
          <w:sz w:val="24"/>
          <w:szCs w:val="21"/>
          <w14:textFill>
            <w14:solidFill>
              <w14:schemeClr w14:val="tx1"/>
            </w14:solidFill>
          </w14:textFill>
        </w:rPr>
        <w:t xml:space="preserve"> Starbucks’, </w:t>
      </w:r>
      <w:r>
        <w:rPr>
          <w:rFonts w:ascii="Times New Roman" w:hAnsi="Times New Roman" w:eastAsia="宋体" w:cs="Times New Roman"/>
          <w:i/>
          <w:color w:val="000000" w:themeColor="text1"/>
          <w:sz w:val="24"/>
          <w:szCs w:val="21"/>
          <w14:textFill>
            <w14:solidFill>
              <w14:schemeClr w14:val="tx1"/>
            </w14:solidFill>
          </w14:textFill>
        </w:rPr>
        <w:t>Entrepreneurship: Theory &amp; Practice</w:t>
      </w:r>
      <w:r>
        <w:rPr>
          <w:rFonts w:ascii="Times New Roman" w:hAnsi="Times New Roman" w:eastAsia="宋体" w:cs="Times New Roman"/>
          <w:color w:val="000000" w:themeColor="text1"/>
          <w:sz w:val="24"/>
          <w:szCs w:val="21"/>
          <w14:textFill>
            <w14:solidFill>
              <w14:schemeClr w14:val="tx1"/>
            </w14:solidFill>
          </w14:textFill>
        </w:rPr>
        <w:t>, vol. 41, no. 5, pp. 861-875.</w:t>
      </w:r>
    </w:p>
    <w:p>
      <w:pPr>
        <w:spacing w:line="360" w:lineRule="auto"/>
        <w:ind w:left="480" w:hanging="480" w:hangingChars="200"/>
        <w:jc w:val="left"/>
        <w:rPr>
          <w:rFonts w:ascii="Times New Roman" w:hAnsi="Times New Roman" w:eastAsia="宋体" w:cs="Times New Roman"/>
          <w:color w:val="000000" w:themeColor="text1"/>
          <w:sz w:val="24"/>
          <w:szCs w:val="21"/>
          <w14:textFill>
            <w14:solidFill>
              <w14:schemeClr w14:val="tx1"/>
            </w14:solidFill>
          </w14:textFill>
        </w:rPr>
      </w:pPr>
      <w:r>
        <w:rPr>
          <w:rFonts w:hint="eastAsia" w:ascii="Times New Roman" w:hAnsi="Times New Roman" w:eastAsia="宋体" w:cs="Times New Roman"/>
          <w:bCs/>
          <w:color w:val="000000" w:themeColor="text1"/>
          <w:kern w:val="0"/>
          <w:sz w:val="24"/>
          <w:szCs w:val="24"/>
          <w14:textFill>
            <w14:solidFill>
              <w14:schemeClr w14:val="tx1"/>
            </w14:solidFill>
          </w14:textFill>
        </w:rPr>
        <w:t>[9]</w:t>
      </w:r>
      <w:bookmarkStart w:id="52" w:name="_Hlk503209300"/>
      <w:r>
        <w:rPr>
          <w:rFonts w:hint="eastAsia" w:ascii="Times New Roman" w:hAnsi="Times New Roman" w:eastAsia="宋体" w:cs="Times New Roman"/>
          <w:color w:val="000000" w:themeColor="text1"/>
          <w:kern w:val="0"/>
          <w:sz w:val="24"/>
          <w:szCs w:val="24"/>
          <w14:textFill>
            <w14:solidFill>
              <w14:schemeClr w14:val="tx1"/>
            </w14:solidFill>
          </w14:textFill>
        </w:rPr>
        <w:t xml:space="preserve"> </w:t>
      </w:r>
      <w:r>
        <w:rPr>
          <w:rFonts w:hint="eastAsia" w:ascii="Times New Roman" w:hAnsi="Times New Roman" w:eastAsia="宋体" w:cs="Times New Roman"/>
          <w:color w:val="000000" w:themeColor="text1"/>
          <w:sz w:val="24"/>
          <w:szCs w:val="21"/>
          <w14:textFill>
            <w14:solidFill>
              <w14:schemeClr w14:val="tx1"/>
            </w14:solidFill>
          </w14:textFill>
        </w:rPr>
        <w:t>Schneider, C &amp; Jean-Louis, B 1997</w:t>
      </w:r>
      <w:bookmarkEnd w:id="52"/>
      <w:r>
        <w:rPr>
          <w:rFonts w:hint="eastAsia" w:ascii="Times New Roman" w:hAnsi="Times New Roman" w:eastAsia="宋体" w:cs="Times New Roman"/>
          <w:color w:val="000000" w:themeColor="text1"/>
          <w:sz w:val="24"/>
          <w:szCs w:val="21"/>
          <w14:textFill>
            <w14:solidFill>
              <w14:schemeClr w14:val="tx1"/>
            </w14:solidFill>
          </w14:textFill>
        </w:rPr>
        <w:t xml:space="preserve">, </w:t>
      </w:r>
      <w:r>
        <w:rPr>
          <w:rFonts w:hint="eastAsia" w:ascii="Times New Roman" w:hAnsi="Times New Roman" w:eastAsia="宋体" w:cs="Times New Roman"/>
          <w:i/>
          <w:color w:val="000000" w:themeColor="text1"/>
          <w:sz w:val="24"/>
          <w:szCs w:val="21"/>
          <w14:textFill>
            <w14:solidFill>
              <w14:schemeClr w14:val="tx1"/>
            </w14:solidFill>
          </w14:textFill>
        </w:rPr>
        <w:t>Managing Across Cultures</w:t>
      </w:r>
      <w:r>
        <w:rPr>
          <w:rFonts w:hint="eastAsia" w:ascii="Times New Roman" w:hAnsi="Times New Roman" w:eastAsia="宋体" w:cs="Times New Roman"/>
          <w:color w:val="000000" w:themeColor="text1"/>
          <w:sz w:val="24"/>
          <w:szCs w:val="21"/>
          <w14:textFill>
            <w14:solidFill>
              <w14:schemeClr w14:val="tx1"/>
            </w14:solidFill>
          </w14:textFill>
        </w:rPr>
        <w:t xml:space="preserve">, </w:t>
      </w:r>
      <w:r>
        <w:rPr>
          <w:rFonts w:ascii="Times New Roman" w:hAnsi="Times New Roman" w:eastAsia="宋体" w:cs="Times New Roman"/>
          <w:color w:val="000000" w:themeColor="text1"/>
          <w:sz w:val="24"/>
          <w:szCs w:val="21"/>
          <w14:textFill>
            <w14:solidFill>
              <w14:schemeClr w14:val="tx1"/>
            </w14:solidFill>
          </w14:textFill>
        </w:rPr>
        <w:t xml:space="preserve">Prentice-Hall, </w:t>
      </w:r>
    </w:p>
    <w:p>
      <w:pPr>
        <w:spacing w:line="360" w:lineRule="auto"/>
        <w:ind w:left="420" w:leftChars="200"/>
        <w:jc w:val="left"/>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color w:val="000000" w:themeColor="text1"/>
          <w:sz w:val="24"/>
          <w:szCs w:val="21"/>
          <w14:textFill>
            <w14:solidFill>
              <w14:schemeClr w14:val="tx1"/>
            </w14:solidFill>
          </w14:textFill>
        </w:rPr>
        <w:t>New Jersey.</w:t>
      </w:r>
    </w:p>
    <w:p>
      <w:pPr>
        <w:spacing w:line="360" w:lineRule="auto"/>
        <w:ind w:left="480" w:hanging="480" w:hangingChars="200"/>
        <w:jc w:val="left"/>
        <w:rPr>
          <w:rFonts w:ascii="Times New Roman" w:hAnsi="Times New Roman" w:eastAsia="宋体" w:cs="Times New Roman"/>
          <w:color w:val="000000" w:themeColor="text1"/>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4"/>
          <w14:textFill>
            <w14:solidFill>
              <w14:schemeClr w14:val="tx1"/>
            </w14:solidFill>
          </w14:textFill>
        </w:rPr>
        <w:t xml:space="preserve">[10] </w:t>
      </w:r>
      <w:bookmarkStart w:id="53" w:name="_Hlk503206724"/>
      <w:r>
        <w:rPr>
          <w:rFonts w:ascii="Times New Roman" w:hAnsi="Times New Roman" w:eastAsia="宋体" w:cs="Times New Roman"/>
          <w:color w:val="000000" w:themeColor="text1"/>
          <w:sz w:val="24"/>
          <w:szCs w:val="21"/>
          <w14:textFill>
            <w14:solidFill>
              <w14:schemeClr w14:val="tx1"/>
            </w14:solidFill>
          </w14:textFill>
        </w:rPr>
        <w:t>Starbucks Company Profile 2017</w:t>
      </w:r>
      <w:bookmarkEnd w:id="53"/>
      <w:r>
        <w:rPr>
          <w:rFonts w:ascii="Times New Roman" w:hAnsi="Times New Roman" w:eastAsia="宋体" w:cs="Times New Roman"/>
          <w:color w:val="000000" w:themeColor="text1"/>
          <w:sz w:val="24"/>
          <w:szCs w:val="21"/>
          <w14:textFill>
            <w14:solidFill>
              <w14:schemeClr w14:val="tx1"/>
            </w14:solidFill>
          </w14:textFill>
        </w:rPr>
        <w:t xml:space="preserve">, viewed 17 November 2017, </w:t>
      </w:r>
    </w:p>
    <w:p>
      <w:pPr>
        <w:spacing w:line="360" w:lineRule="auto"/>
        <w:ind w:left="420" w:leftChars="200"/>
        <w:jc w:val="left"/>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color w:val="000000" w:themeColor="text1"/>
          <w:sz w:val="24"/>
          <w:szCs w:val="21"/>
          <w14:textFill>
            <w14:solidFill>
              <w14:schemeClr w14:val="tx1"/>
            </w14:solidFill>
          </w14:textFill>
        </w:rPr>
        <w:t>&lt;https://www.Starbucks.com.cn/cn/about/inchina&gt;.</w:t>
      </w:r>
    </w:p>
    <w:p>
      <w:pPr>
        <w:autoSpaceDE w:val="0"/>
        <w:autoSpaceDN w:val="0"/>
        <w:adjustRightInd w:val="0"/>
        <w:spacing w:line="360" w:lineRule="auto"/>
        <w:ind w:left="698" w:hanging="698" w:hangingChars="291"/>
        <w:jc w:val="left"/>
        <w:rPr>
          <w:rFonts w:ascii="Times New Roman" w:hAnsi="Times New Roman" w:eastAsia="宋体" w:cs="Times New Roman"/>
          <w:color w:val="000000" w:themeColor="text1"/>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4"/>
          <w14:textFill>
            <w14:solidFill>
              <w14:schemeClr w14:val="tx1"/>
            </w14:solidFill>
          </w14:textFill>
        </w:rPr>
        <w:t>[11]</w:t>
      </w:r>
      <w:r>
        <w:rPr>
          <w:rFonts w:ascii="Times New Roman" w:hAnsi="Times New Roman" w:eastAsia="宋体" w:cs="Times New Roman"/>
          <w:color w:val="000000" w:themeColor="text1"/>
          <w:kern w:val="0"/>
          <w:sz w:val="24"/>
          <w:szCs w:val="24"/>
          <w14:textFill>
            <w14:solidFill>
              <w14:schemeClr w14:val="tx1"/>
            </w14:solidFill>
          </w14:textFill>
        </w:rPr>
        <w:t xml:space="preserve"> </w:t>
      </w:r>
      <w:bookmarkStart w:id="54" w:name="_Hlk503208495"/>
      <w:r>
        <w:rPr>
          <w:rFonts w:ascii="Times New Roman" w:hAnsi="Times New Roman" w:eastAsia="宋体" w:cs="Times New Roman"/>
          <w:color w:val="000000" w:themeColor="text1"/>
          <w:sz w:val="24"/>
          <w:szCs w:val="21"/>
          <w14:textFill>
            <w14:solidFill>
              <w14:schemeClr w14:val="tx1"/>
            </w14:solidFill>
          </w14:textFill>
        </w:rPr>
        <w:t>Tălpău, A &amp; Boşcor, D 2011</w:t>
      </w:r>
      <w:bookmarkEnd w:id="54"/>
      <w:r>
        <w:rPr>
          <w:rFonts w:ascii="Times New Roman" w:hAnsi="Times New Roman" w:eastAsia="宋体" w:cs="Times New Roman"/>
          <w:color w:val="000000" w:themeColor="text1"/>
          <w:sz w:val="24"/>
          <w:szCs w:val="21"/>
          <w14:textFill>
            <w14:solidFill>
              <w14:schemeClr w14:val="tx1"/>
            </w14:solidFill>
          </w14:textFill>
        </w:rPr>
        <w:t>, ‘Customer-Oriented Marketing - A Strategy that</w:t>
      </w:r>
    </w:p>
    <w:p>
      <w:pPr>
        <w:autoSpaceDE w:val="0"/>
        <w:autoSpaceDN w:val="0"/>
        <w:adjustRightInd w:val="0"/>
        <w:spacing w:line="360" w:lineRule="auto"/>
        <w:ind w:left="210" w:leftChars="100" w:firstLine="240" w:firstLineChars="100"/>
        <w:jc w:val="left"/>
        <w:rPr>
          <w:rFonts w:ascii="Times New Roman" w:hAnsi="Times New Roman" w:eastAsia="宋体" w:cs="Times New Roman"/>
          <w:i/>
          <w:color w:val="000000" w:themeColor="text1"/>
          <w:sz w:val="24"/>
          <w:szCs w:val="21"/>
          <w14:textFill>
            <w14:solidFill>
              <w14:schemeClr w14:val="tx1"/>
            </w14:solidFill>
          </w14:textFill>
        </w:rPr>
      </w:pPr>
      <w:r>
        <w:rPr>
          <w:rFonts w:ascii="Times New Roman" w:hAnsi="Times New Roman" w:eastAsia="宋体" w:cs="Times New Roman"/>
          <w:color w:val="000000" w:themeColor="text1"/>
          <w:sz w:val="24"/>
          <w:szCs w:val="21"/>
          <w14:textFill>
            <w14:solidFill>
              <w14:schemeClr w14:val="tx1"/>
            </w14:solidFill>
          </w14:textFill>
        </w:rPr>
        <w:t xml:space="preserve">Guarantees Success: Starbucks And Mcdonald's’, </w:t>
      </w:r>
      <w:r>
        <w:rPr>
          <w:rFonts w:ascii="Times New Roman" w:hAnsi="Times New Roman" w:eastAsia="宋体" w:cs="Times New Roman"/>
          <w:i/>
          <w:color w:val="000000" w:themeColor="text1"/>
          <w:sz w:val="24"/>
          <w:szCs w:val="21"/>
          <w14:textFill>
            <w14:solidFill>
              <w14:schemeClr w14:val="tx1"/>
            </w14:solidFill>
          </w14:textFill>
        </w:rPr>
        <w:t>Bulletin of the Transilvania</w:t>
      </w:r>
    </w:p>
    <w:p>
      <w:pPr>
        <w:autoSpaceDE w:val="0"/>
        <w:autoSpaceDN w:val="0"/>
        <w:adjustRightInd w:val="0"/>
        <w:spacing w:line="360" w:lineRule="auto"/>
        <w:ind w:firstLine="480" w:firstLineChars="200"/>
        <w:jc w:val="left"/>
        <w:rPr>
          <w:rFonts w:ascii="Times New Roman" w:hAnsi="Times New Roman" w:eastAsia="宋体" w:cs="Times New Roman"/>
          <w:color w:val="000000" w:themeColor="text1"/>
          <w:kern w:val="0"/>
          <w:sz w:val="24"/>
          <w:szCs w:val="24"/>
          <w14:textFill>
            <w14:solidFill>
              <w14:schemeClr w14:val="tx1"/>
            </w14:solidFill>
          </w14:textFill>
        </w:rPr>
      </w:pPr>
      <w:r>
        <w:rPr>
          <w:rFonts w:ascii="Times New Roman" w:hAnsi="Times New Roman" w:eastAsia="宋体" w:cs="Times New Roman"/>
          <w:i/>
          <w:color w:val="000000" w:themeColor="text1"/>
          <w:sz w:val="24"/>
          <w:szCs w:val="21"/>
          <w14:textFill>
            <w14:solidFill>
              <w14:schemeClr w14:val="tx1"/>
            </w14:solidFill>
          </w14:textFill>
        </w:rPr>
        <w:t>University of Brasov</w:t>
      </w:r>
      <w:r>
        <w:rPr>
          <w:rFonts w:ascii="Times New Roman" w:hAnsi="Times New Roman" w:eastAsia="宋体" w:cs="Times New Roman"/>
          <w:color w:val="000000" w:themeColor="text1"/>
          <w:sz w:val="24"/>
          <w:szCs w:val="21"/>
          <w14:textFill>
            <w14:solidFill>
              <w14:schemeClr w14:val="tx1"/>
            </w14:solidFill>
          </w14:textFill>
        </w:rPr>
        <w:t>, vol. 4, no. 1, pp. 51-58.</w:t>
      </w:r>
    </w:p>
    <w:p>
      <w:pPr>
        <w:spacing w:line="360" w:lineRule="auto"/>
        <w:ind w:left="480" w:hanging="480" w:hangingChars="200"/>
        <w:jc w:val="left"/>
        <w:rPr>
          <w:rFonts w:ascii="Times New Roman" w:hAnsi="Times New Roman" w:eastAsia="宋体" w:cs="Times New Roman"/>
          <w:i/>
          <w:color w:val="000000" w:themeColor="text1"/>
          <w:sz w:val="24"/>
          <w:szCs w:val="21"/>
          <w14:textFill>
            <w14:solidFill>
              <w14:schemeClr w14:val="tx1"/>
            </w14:solidFill>
          </w14:textFill>
        </w:rPr>
      </w:pPr>
      <w:r>
        <w:rPr>
          <w:rFonts w:hint="eastAsia" w:ascii="AdvPSBEM" w:hAnsi="AdvPSBEM" w:eastAsia="宋体" w:cs="AdvPSBEM"/>
          <w:color w:val="000000" w:themeColor="text1"/>
          <w:kern w:val="0"/>
          <w:sz w:val="24"/>
          <w:szCs w:val="24"/>
          <w14:textFill>
            <w14:solidFill>
              <w14:schemeClr w14:val="tx1"/>
            </w14:solidFill>
          </w14:textFill>
        </w:rPr>
        <w:t>[12]</w:t>
      </w:r>
      <w:r>
        <w:rPr>
          <w:rFonts w:ascii="Times New Roman" w:hAnsi="Times New Roman" w:eastAsia="宋体" w:cs="Times New Roman"/>
          <w:bCs/>
          <w:color w:val="000000" w:themeColor="text1"/>
          <w:kern w:val="0"/>
          <w:sz w:val="24"/>
          <w:szCs w:val="24"/>
          <w14:textFill>
            <w14:solidFill>
              <w14:schemeClr w14:val="tx1"/>
            </w14:solidFill>
          </w14:textFill>
        </w:rPr>
        <w:t xml:space="preserve"> </w:t>
      </w:r>
      <w:bookmarkStart w:id="55" w:name="_Hlk503208613"/>
      <w:r>
        <w:rPr>
          <w:rFonts w:hint="eastAsia" w:ascii="Times New Roman" w:hAnsi="Times New Roman" w:eastAsia="宋体" w:cs="Times New Roman"/>
          <w:color w:val="000000" w:themeColor="text1"/>
          <w:sz w:val="24"/>
          <w:szCs w:val="21"/>
          <w14:textFill>
            <w14:solidFill>
              <w14:schemeClr w14:val="tx1"/>
            </w14:solidFill>
          </w14:textFill>
        </w:rPr>
        <w:t>To</w:t>
      </w:r>
      <w:r>
        <w:rPr>
          <w:rFonts w:ascii="Times New Roman" w:hAnsi="Times New Roman" w:eastAsia="宋体" w:cs="Times New Roman"/>
          <w:color w:val="000000" w:themeColor="text1"/>
          <w:sz w:val="24"/>
          <w:szCs w:val="21"/>
          <w14:textFill>
            <w14:solidFill>
              <w14:schemeClr w14:val="tx1"/>
            </w14:solidFill>
          </w14:textFill>
        </w:rPr>
        <w:t>rz, J &amp; Macatonia, S 2016</w:t>
      </w:r>
      <w:bookmarkEnd w:id="55"/>
      <w:r>
        <w:rPr>
          <w:rFonts w:ascii="Times New Roman" w:hAnsi="Times New Roman" w:eastAsia="宋体" w:cs="Times New Roman"/>
          <w:color w:val="000000" w:themeColor="text1"/>
          <w:sz w:val="24"/>
          <w:szCs w:val="21"/>
          <w14:textFill>
            <w14:solidFill>
              <w14:schemeClr w14:val="tx1"/>
            </w14:solidFill>
          </w14:textFill>
        </w:rPr>
        <w:t>,</w:t>
      </w:r>
      <w:r>
        <w:rPr>
          <w:rFonts w:ascii="Times New Roman" w:hAnsi="Times New Roman" w:eastAsia="宋体" w:cs="Times New Roman"/>
          <w:i/>
          <w:color w:val="000000" w:themeColor="text1"/>
          <w:sz w:val="24"/>
          <w:szCs w:val="21"/>
          <w14:textFill>
            <w14:solidFill>
              <w14:schemeClr w14:val="tx1"/>
            </w14:solidFill>
          </w14:textFill>
        </w:rPr>
        <w:t xml:space="preserve"> Real Fresh Coffee: How to Source, Roast, Grind</w:t>
      </w:r>
    </w:p>
    <w:p>
      <w:pPr>
        <w:spacing w:line="360" w:lineRule="auto"/>
        <w:ind w:left="435" w:leftChars="150" w:hanging="120" w:hangingChars="50"/>
        <w:jc w:val="left"/>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i/>
          <w:color w:val="000000" w:themeColor="text1"/>
          <w:sz w:val="24"/>
          <w:szCs w:val="21"/>
          <w14:textFill>
            <w14:solidFill>
              <w14:schemeClr w14:val="tx1"/>
            </w14:solidFill>
          </w14:textFill>
        </w:rPr>
        <w:t xml:space="preserve"> and Brew the Perfect Cup</w:t>
      </w:r>
      <w:r>
        <w:rPr>
          <w:rFonts w:ascii="Times New Roman" w:hAnsi="Times New Roman" w:eastAsia="宋体" w:cs="Times New Roman"/>
          <w:color w:val="000000" w:themeColor="text1"/>
          <w:sz w:val="24"/>
          <w:szCs w:val="21"/>
          <w14:textFill>
            <w14:solidFill>
              <w14:schemeClr w14:val="tx1"/>
            </w14:solidFill>
          </w14:textFill>
        </w:rPr>
        <w:t>, Pavilion Books Company Ltd, London, pp.108-130.</w:t>
      </w:r>
    </w:p>
    <w:p>
      <w:pPr>
        <w:spacing w:line="360" w:lineRule="auto"/>
        <w:ind w:left="480" w:hanging="480" w:hangingChars="200"/>
        <w:rPr>
          <w:rStyle w:val="19"/>
          <w:rFonts w:ascii="Times New Roman" w:hAnsi="Times New Roman" w:cs="Times New Roman"/>
          <w:i w:val="0"/>
          <w:sz w:val="24"/>
          <w:szCs w:val="24"/>
          <w:lang w:val="en"/>
        </w:rPr>
      </w:pPr>
      <w:r>
        <w:rPr>
          <w:rFonts w:hint="eastAsia" w:ascii="AdvPSBEM" w:hAnsi="AdvPSBEM" w:eastAsia="宋体" w:cs="AdvPSBEM"/>
          <w:color w:val="000000" w:themeColor="text1"/>
          <w:kern w:val="0"/>
          <w:sz w:val="24"/>
          <w:szCs w:val="24"/>
          <w14:textFill>
            <w14:solidFill>
              <w14:schemeClr w14:val="tx1"/>
            </w14:solidFill>
          </w14:textFill>
        </w:rPr>
        <w:t>[13]</w:t>
      </w:r>
      <w:r>
        <w:rPr>
          <w:rFonts w:ascii="AdvPSBEM" w:hAnsi="AdvPSBEM" w:eastAsia="宋体" w:cs="AdvPSBEM"/>
          <w:color w:val="000000" w:themeColor="text1"/>
          <w:kern w:val="0"/>
          <w:sz w:val="24"/>
          <w:szCs w:val="24"/>
          <w14:textFill>
            <w14:solidFill>
              <w14:schemeClr w14:val="tx1"/>
            </w14:solidFill>
          </w14:textFill>
        </w:rPr>
        <w:t xml:space="preserve"> </w:t>
      </w:r>
      <w:r>
        <w:rPr>
          <w:rStyle w:val="19"/>
          <w:rFonts w:ascii="Times New Roman" w:hAnsi="Times New Roman" w:cs="Times New Roman"/>
          <w:i w:val="0"/>
          <w:sz w:val="24"/>
          <w:szCs w:val="24"/>
          <w:lang w:val="en"/>
        </w:rPr>
        <w:t xml:space="preserve">Ukers &amp; William 1935, </w:t>
      </w:r>
      <w:r>
        <w:rPr>
          <w:rStyle w:val="19"/>
          <w:rFonts w:ascii="Times New Roman" w:hAnsi="Times New Roman" w:cs="Times New Roman"/>
          <w:sz w:val="24"/>
          <w:szCs w:val="24"/>
          <w:lang w:val="en"/>
        </w:rPr>
        <w:t>All About Coffee. New York: Tea &amp; Coffee</w:t>
      </w:r>
      <w:r>
        <w:rPr>
          <w:rStyle w:val="19"/>
          <w:rFonts w:ascii="Times New Roman" w:hAnsi="Times New Roman" w:cs="Times New Roman"/>
          <w:i w:val="0"/>
          <w:sz w:val="24"/>
          <w:szCs w:val="24"/>
          <w:lang w:val="en"/>
        </w:rPr>
        <w:t>,</w:t>
      </w:r>
      <w:r>
        <w:rPr>
          <w:rStyle w:val="19"/>
          <w:rFonts w:ascii="Times New Roman" w:hAnsi="Times New Roman" w:cs="Times New Roman"/>
          <w:sz w:val="24"/>
          <w:szCs w:val="24"/>
          <w:lang w:val="en"/>
        </w:rPr>
        <w:t xml:space="preserve"> </w:t>
      </w:r>
      <w:r>
        <w:rPr>
          <w:rStyle w:val="19"/>
          <w:rFonts w:ascii="Times New Roman" w:hAnsi="Times New Roman" w:cs="Times New Roman"/>
          <w:i w:val="0"/>
          <w:sz w:val="24"/>
          <w:szCs w:val="24"/>
          <w:lang w:val="en"/>
        </w:rPr>
        <w:t>Trade Journal</w:t>
      </w:r>
    </w:p>
    <w:p>
      <w:pPr>
        <w:spacing w:line="360" w:lineRule="auto"/>
        <w:ind w:left="435" w:leftChars="150" w:hanging="120" w:hangingChars="50"/>
        <w:rPr>
          <w:rFonts w:ascii="Times New Roman" w:hAnsi="Times New Roman" w:cs="Times New Roman"/>
          <w:i/>
          <w:sz w:val="24"/>
          <w:szCs w:val="24"/>
          <w:lang w:val="en"/>
        </w:rPr>
      </w:pPr>
      <w:r>
        <w:rPr>
          <w:rStyle w:val="19"/>
          <w:rFonts w:ascii="Times New Roman" w:hAnsi="Times New Roman" w:cs="Times New Roman"/>
          <w:i w:val="0"/>
          <w:sz w:val="24"/>
          <w:szCs w:val="24"/>
          <w:lang w:val="en"/>
        </w:rPr>
        <w:t xml:space="preserve"> Company, pp. 9–10.</w:t>
      </w:r>
    </w:p>
    <w:p>
      <w:pPr>
        <w:spacing w:line="360" w:lineRule="auto"/>
        <w:ind w:left="480" w:hanging="480" w:hangingChars="200"/>
        <w:jc w:val="left"/>
        <w:rPr>
          <w:rFonts w:ascii="Times New Roman" w:hAnsi="Times New Roman" w:eastAsia="宋体" w:cs="Times New Roman"/>
          <w:i/>
          <w:color w:val="000000" w:themeColor="text1"/>
          <w:sz w:val="24"/>
          <w:szCs w:val="21"/>
          <w14:textFill>
            <w14:solidFill>
              <w14:schemeClr w14:val="tx1"/>
            </w14:solidFill>
          </w14:textFill>
        </w:rPr>
      </w:pPr>
      <w:r>
        <w:rPr>
          <w:rFonts w:hint="eastAsia" w:ascii="AdvPSBEM" w:hAnsi="AdvPSBEM" w:eastAsia="宋体" w:cs="AdvPSBEM"/>
          <w:color w:val="000000" w:themeColor="text1"/>
          <w:kern w:val="0"/>
          <w:sz w:val="24"/>
          <w:szCs w:val="24"/>
          <w14:textFill>
            <w14:solidFill>
              <w14:schemeClr w14:val="tx1"/>
            </w14:solidFill>
          </w14:textFill>
        </w:rPr>
        <w:t>[14]</w:t>
      </w:r>
      <w:r>
        <w:rPr>
          <w:rFonts w:ascii="Times New Roman" w:hAnsi="Times New Roman" w:eastAsia="宋体" w:cs="Times New Roman"/>
          <w:bCs/>
          <w:color w:val="000000" w:themeColor="text1"/>
          <w:kern w:val="0"/>
          <w:sz w:val="24"/>
          <w:szCs w:val="24"/>
          <w14:textFill>
            <w14:solidFill>
              <w14:schemeClr w14:val="tx1"/>
            </w14:solidFill>
          </w14:textFill>
        </w:rPr>
        <w:t xml:space="preserve"> </w:t>
      </w:r>
      <w:bookmarkStart w:id="56" w:name="_Hlk503208860"/>
      <w:r>
        <w:rPr>
          <w:rFonts w:ascii="Times New Roman" w:hAnsi="Times New Roman" w:eastAsia="宋体" w:cs="Times New Roman"/>
          <w:color w:val="000000" w:themeColor="text1"/>
          <w:sz w:val="24"/>
          <w:szCs w:val="21"/>
          <w14:textFill>
            <w14:solidFill>
              <w14:schemeClr w14:val="tx1"/>
            </w14:solidFill>
          </w14:textFill>
        </w:rPr>
        <w:t>Varner, I &amp; Beamer, L 2014</w:t>
      </w:r>
      <w:bookmarkEnd w:id="56"/>
      <w:r>
        <w:rPr>
          <w:rFonts w:ascii="Times New Roman" w:hAnsi="Times New Roman" w:eastAsia="宋体" w:cs="Times New Roman"/>
          <w:color w:val="000000" w:themeColor="text1"/>
          <w:sz w:val="24"/>
          <w:szCs w:val="21"/>
          <w14:textFill>
            <w14:solidFill>
              <w14:schemeClr w14:val="tx1"/>
            </w14:solidFill>
          </w14:textFill>
        </w:rPr>
        <w:t xml:space="preserve">, </w:t>
      </w:r>
      <w:r>
        <w:rPr>
          <w:rFonts w:ascii="Times New Roman" w:hAnsi="Times New Roman" w:eastAsia="宋体" w:cs="Times New Roman"/>
          <w:i/>
          <w:color w:val="000000" w:themeColor="text1"/>
          <w:sz w:val="24"/>
          <w:szCs w:val="21"/>
          <w14:textFill>
            <w14:solidFill>
              <w14:schemeClr w14:val="tx1"/>
            </w14:solidFill>
          </w14:textFill>
        </w:rPr>
        <w:t>International Communication in the Global</w:t>
      </w:r>
    </w:p>
    <w:p>
      <w:pPr>
        <w:spacing w:line="360" w:lineRule="auto"/>
        <w:ind w:left="420" w:leftChars="200"/>
        <w:jc w:val="left"/>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i/>
          <w:color w:val="000000" w:themeColor="text1"/>
          <w:sz w:val="24"/>
          <w:szCs w:val="21"/>
          <w14:textFill>
            <w14:solidFill>
              <w14:schemeClr w14:val="tx1"/>
            </w14:solidFill>
          </w14:textFill>
        </w:rPr>
        <w:t>Workplace</w:t>
      </w:r>
      <w:r>
        <w:rPr>
          <w:rFonts w:ascii="Times New Roman" w:hAnsi="Times New Roman" w:eastAsia="宋体" w:cs="Times New Roman"/>
          <w:color w:val="000000" w:themeColor="text1"/>
          <w:sz w:val="24"/>
          <w:szCs w:val="21"/>
          <w14:textFill>
            <w14:solidFill>
              <w14:schemeClr w14:val="tx1"/>
            </w14:solidFill>
          </w14:textFill>
        </w:rPr>
        <w:t>, 5</w:t>
      </w:r>
      <w:r>
        <w:rPr>
          <w:rFonts w:ascii="Times New Roman" w:hAnsi="Times New Roman" w:eastAsia="宋体" w:cs="Times New Roman"/>
          <w:color w:val="000000" w:themeColor="text1"/>
          <w:sz w:val="24"/>
          <w:szCs w:val="21"/>
          <w:vertAlign w:val="superscript"/>
          <w14:textFill>
            <w14:solidFill>
              <w14:schemeClr w14:val="tx1"/>
            </w14:solidFill>
          </w14:textFill>
        </w:rPr>
        <w:t>th</w:t>
      </w:r>
      <w:r>
        <w:rPr>
          <w:rFonts w:ascii="Times New Roman" w:hAnsi="Times New Roman" w:eastAsia="宋体" w:cs="Times New Roman"/>
          <w:color w:val="000000" w:themeColor="text1"/>
          <w:sz w:val="24"/>
          <w:szCs w:val="21"/>
          <w14:textFill>
            <w14:solidFill>
              <w14:schemeClr w14:val="tx1"/>
            </w14:solidFill>
          </w14:textFill>
        </w:rPr>
        <w:t xml:space="preserve"> edn, Dongbei University of Finance &amp; Economics Press, Dalian.</w:t>
      </w:r>
    </w:p>
    <w:p>
      <w:pPr>
        <w:spacing w:line="360" w:lineRule="auto"/>
        <w:ind w:left="480" w:hanging="480" w:hangingChars="200"/>
        <w:jc w:val="left"/>
        <w:rPr>
          <w:rFonts w:ascii="Times New Roman" w:hAnsi="Times New Roman" w:eastAsia="宋体" w:cs="Times New Roman"/>
          <w:color w:val="000000" w:themeColor="text1"/>
          <w:sz w:val="24"/>
          <w:szCs w:val="21"/>
          <w14:textFill>
            <w14:solidFill>
              <w14:schemeClr w14:val="tx1"/>
            </w14:solidFill>
          </w14:textFill>
        </w:rPr>
      </w:pPr>
      <w:r>
        <w:rPr>
          <w:rFonts w:hint="eastAsia" w:ascii="AdvPSBEM" w:hAnsi="AdvPSBEM" w:eastAsia="宋体" w:cs="AdvPSBEM"/>
          <w:color w:val="000000" w:themeColor="text1"/>
          <w:kern w:val="0"/>
          <w:sz w:val="24"/>
          <w:szCs w:val="24"/>
          <w14:textFill>
            <w14:solidFill>
              <w14:schemeClr w14:val="tx1"/>
            </w14:solidFill>
          </w14:textFill>
        </w:rPr>
        <w:t>[15]</w:t>
      </w:r>
      <w:r>
        <w:rPr>
          <w:rFonts w:ascii="AdvPSBEM" w:hAnsi="AdvPSBEM" w:eastAsia="宋体" w:cs="AdvPSBEM"/>
          <w:color w:val="000000" w:themeColor="text1"/>
          <w:kern w:val="0"/>
          <w:sz w:val="24"/>
          <w:szCs w:val="24"/>
          <w14:textFill>
            <w14:solidFill>
              <w14:schemeClr w14:val="tx1"/>
            </w14:solidFill>
          </w14:textFill>
        </w:rPr>
        <w:t xml:space="preserve"> </w:t>
      </w:r>
      <w:bookmarkStart w:id="57" w:name="_Hlk503210315"/>
      <w:r>
        <w:rPr>
          <w:rFonts w:hint="eastAsia" w:ascii="Times New Roman" w:hAnsi="Times New Roman" w:eastAsia="宋体" w:cs="Times New Roman"/>
          <w:color w:val="000000" w:themeColor="text1"/>
          <w:sz w:val="24"/>
          <w:szCs w:val="21"/>
          <w14:textFill>
            <w14:solidFill>
              <w14:schemeClr w14:val="tx1"/>
            </w14:solidFill>
          </w14:textFill>
        </w:rPr>
        <w:t xml:space="preserve">程爱民，潘望 </w:t>
      </w:r>
      <w:r>
        <w:rPr>
          <w:rFonts w:hint="eastAsia" w:ascii="宋体" w:hAnsi="宋体" w:eastAsia="宋体" w:cs="Times New Roman"/>
          <w:color w:val="000000" w:themeColor="text1"/>
          <w:sz w:val="24"/>
          <w:szCs w:val="21"/>
          <w14:textFill>
            <w14:solidFill>
              <w14:schemeClr w14:val="tx1"/>
            </w14:solidFill>
          </w14:textFill>
        </w:rPr>
        <w:t>2016</w:t>
      </w:r>
      <w:bookmarkEnd w:id="57"/>
      <w:r>
        <w:rPr>
          <w:rFonts w:hint="eastAsia" w:ascii="Times New Roman" w:hAnsi="Times New Roman" w:eastAsia="宋体" w:cs="Times New Roman"/>
          <w:color w:val="000000" w:themeColor="text1"/>
          <w:sz w:val="24"/>
          <w:szCs w:val="21"/>
          <w14:textFill>
            <w14:solidFill>
              <w14:schemeClr w14:val="tx1"/>
            </w14:solidFill>
          </w14:textFill>
        </w:rPr>
        <w:t>，全球化语境中的中美文化研究：中美比较文化研究</w:t>
      </w:r>
    </w:p>
    <w:p>
      <w:pPr>
        <w:spacing w:line="360" w:lineRule="auto"/>
        <w:ind w:left="420" w:leftChars="200" w:firstLine="120" w:firstLineChars="50"/>
        <w:jc w:val="left"/>
        <w:rPr>
          <w:rFonts w:ascii="Times New Roman" w:hAnsi="Times New Roman" w:eastAsia="宋体" w:cs="Times New Roman"/>
          <w:color w:val="000000" w:themeColor="text1"/>
          <w:sz w:val="24"/>
          <w:szCs w:val="21"/>
          <w14:textFill>
            <w14:solidFill>
              <w14:schemeClr w14:val="tx1"/>
            </w14:solidFill>
          </w14:textFill>
        </w:rPr>
      </w:pPr>
      <w:r>
        <w:rPr>
          <w:rFonts w:hint="eastAsia" w:ascii="Times New Roman" w:hAnsi="Times New Roman" w:eastAsia="宋体" w:cs="Times New Roman"/>
          <w:color w:val="000000" w:themeColor="text1"/>
          <w:sz w:val="24"/>
          <w:szCs w:val="21"/>
          <w14:textFill>
            <w14:solidFill>
              <w14:schemeClr w14:val="tx1"/>
            </w14:solidFill>
          </w14:textFill>
        </w:rPr>
        <w:t>会第九届年会暨国际学术研讨会文集，南京大学出版社。</w:t>
      </w:r>
    </w:p>
    <w:p>
      <w:pPr>
        <w:spacing w:line="360" w:lineRule="auto"/>
        <w:ind w:left="698" w:hanging="698" w:hangingChars="291"/>
        <w:jc w:val="left"/>
        <w:rPr>
          <w:rFonts w:ascii="Times New Roman" w:hAnsi="Times New Roman" w:eastAsia="宋体" w:cs="Times New Roman"/>
          <w:color w:val="000000" w:themeColor="text1"/>
          <w:sz w:val="24"/>
          <w:szCs w:val="21"/>
          <w14:textFill>
            <w14:solidFill>
              <w14:schemeClr w14:val="tx1"/>
            </w14:solidFill>
          </w14:textFill>
        </w:rPr>
      </w:pPr>
      <w:r>
        <w:rPr>
          <w:rFonts w:hint="eastAsia" w:ascii="AdvPSBEM" w:hAnsi="AdvPSBEM" w:eastAsia="宋体" w:cs="AdvPSBEM"/>
          <w:color w:val="000000" w:themeColor="text1"/>
          <w:kern w:val="0"/>
          <w:sz w:val="24"/>
          <w:szCs w:val="24"/>
          <w14:textFill>
            <w14:solidFill>
              <w14:schemeClr w14:val="tx1"/>
            </w14:solidFill>
          </w14:textFill>
        </w:rPr>
        <w:t>[16]</w:t>
      </w:r>
      <w:r>
        <w:rPr>
          <w:rFonts w:ascii="AdvPSBEM" w:hAnsi="AdvPSBEM" w:eastAsia="宋体" w:cs="AdvPSBEM"/>
          <w:color w:val="000000" w:themeColor="text1"/>
          <w:kern w:val="0"/>
          <w:sz w:val="24"/>
          <w:szCs w:val="24"/>
          <w14:textFill>
            <w14:solidFill>
              <w14:schemeClr w14:val="tx1"/>
            </w14:solidFill>
          </w14:textFill>
        </w:rPr>
        <w:t xml:space="preserve"> </w:t>
      </w:r>
      <w:r>
        <w:rPr>
          <w:rFonts w:hint="eastAsia" w:ascii="Times New Roman" w:hAnsi="Times New Roman" w:eastAsia="宋体" w:cs="Times New Roman"/>
          <w:color w:val="000000" w:themeColor="text1"/>
          <w:sz w:val="24"/>
          <w:szCs w:val="21"/>
          <w14:textFill>
            <w14:solidFill>
              <w14:schemeClr w14:val="tx1"/>
            </w14:solidFill>
          </w14:textFill>
        </w:rPr>
        <w:t>吕品晶，</w:t>
      </w:r>
      <w:r>
        <w:rPr>
          <w:rFonts w:hint="eastAsia" w:ascii="宋体" w:hAnsi="宋体" w:eastAsia="宋体" w:cs="Times New Roman"/>
          <w:color w:val="000000" w:themeColor="text1"/>
          <w:sz w:val="24"/>
          <w:szCs w:val="21"/>
          <w14:textFill>
            <w14:solidFill>
              <w14:schemeClr w14:val="tx1"/>
            </w14:solidFill>
          </w14:textFill>
        </w:rPr>
        <w:t>2014</w:t>
      </w:r>
      <w:r>
        <w:rPr>
          <w:rFonts w:hint="eastAsia" w:ascii="Times New Roman" w:hAnsi="Times New Roman" w:eastAsia="宋体" w:cs="Times New Roman"/>
          <w:color w:val="000000" w:themeColor="text1"/>
          <w:sz w:val="24"/>
          <w:szCs w:val="21"/>
          <w14:textFill>
            <w14:solidFill>
              <w14:schemeClr w14:val="tx1"/>
            </w14:solidFill>
          </w14:textFill>
        </w:rPr>
        <w:t>，咖啡飘香星巴克，吉林出版集团有限责任公司。</w:t>
      </w:r>
    </w:p>
    <w:p>
      <w:pPr>
        <w:spacing w:line="360" w:lineRule="auto"/>
        <w:ind w:left="698" w:hanging="698" w:hangingChars="291"/>
        <w:jc w:val="left"/>
        <w:rPr>
          <w:rFonts w:ascii="Times New Roman" w:hAnsi="Times New Roman" w:eastAsia="宋体" w:cs="Times New Roman"/>
          <w:color w:val="000000" w:themeColor="text1"/>
          <w:sz w:val="24"/>
          <w:szCs w:val="21"/>
          <w14:textFill>
            <w14:solidFill>
              <w14:schemeClr w14:val="tx1"/>
            </w14:solidFill>
          </w14:textFill>
        </w:rPr>
      </w:pPr>
      <w:bookmarkStart w:id="58" w:name="_Hlk503210785"/>
      <w:r>
        <w:rPr>
          <w:rFonts w:hint="eastAsia" w:ascii="AdvPSBEM" w:hAnsi="AdvPSBEM" w:eastAsia="宋体" w:cs="AdvPSBEM"/>
          <w:color w:val="000000" w:themeColor="text1"/>
          <w:kern w:val="0"/>
          <w:sz w:val="24"/>
          <w:szCs w:val="24"/>
          <w14:textFill>
            <w14:solidFill>
              <w14:schemeClr w14:val="tx1"/>
            </w14:solidFill>
          </w14:textFill>
        </w:rPr>
        <w:t>[17]</w:t>
      </w:r>
      <w:r>
        <w:rPr>
          <w:rFonts w:ascii="AdvPSBEM" w:hAnsi="AdvPSBEM" w:eastAsia="宋体" w:cs="AdvPSBEM"/>
          <w:color w:val="000000" w:themeColor="text1"/>
          <w:kern w:val="0"/>
          <w:sz w:val="24"/>
          <w:szCs w:val="24"/>
          <w14:textFill>
            <w14:solidFill>
              <w14:schemeClr w14:val="tx1"/>
            </w14:solidFill>
          </w14:textFill>
        </w:rPr>
        <w:t xml:space="preserve"> </w:t>
      </w:r>
      <w:r>
        <w:rPr>
          <w:rFonts w:hint="eastAsia" w:ascii="Times New Roman" w:hAnsi="Times New Roman" w:eastAsia="宋体" w:cs="Times New Roman"/>
          <w:bCs/>
          <w:color w:val="000000" w:themeColor="text1"/>
          <w:kern w:val="0"/>
          <w:sz w:val="24"/>
          <w:szCs w:val="24"/>
          <w14:textFill>
            <w14:solidFill>
              <w14:schemeClr w14:val="tx1"/>
            </w14:solidFill>
          </w14:textFill>
        </w:rPr>
        <w:t>王小咪，</w:t>
      </w:r>
      <w:r>
        <w:rPr>
          <w:rFonts w:hint="eastAsia" w:ascii="宋体" w:hAnsi="宋体" w:eastAsia="宋体" w:cs="Times New Roman"/>
          <w:color w:val="000000" w:themeColor="text1"/>
          <w:sz w:val="24"/>
          <w:szCs w:val="21"/>
          <w14:textFill>
            <w14:solidFill>
              <w14:schemeClr w14:val="tx1"/>
            </w14:solidFill>
          </w14:textFill>
        </w:rPr>
        <w:t>2007</w:t>
      </w:r>
      <w:bookmarkEnd w:id="58"/>
      <w:r>
        <w:rPr>
          <w:rFonts w:hint="eastAsia" w:ascii="Times New Roman" w:hAnsi="Times New Roman" w:eastAsia="宋体" w:cs="Times New Roman"/>
          <w:color w:val="000000" w:themeColor="text1"/>
          <w:sz w:val="24"/>
          <w:szCs w:val="21"/>
          <w14:textFill>
            <w14:solidFill>
              <w14:schemeClr w14:val="tx1"/>
            </w14:solidFill>
          </w14:textFill>
        </w:rPr>
        <w:t>，星巴克与故宫：墙里与墙外，连锁与特许，第</w:t>
      </w:r>
      <w:r>
        <w:rPr>
          <w:rFonts w:hint="eastAsia" w:ascii="宋体" w:hAnsi="宋体" w:eastAsia="宋体" w:cs="Times New Roman"/>
          <w:color w:val="000000" w:themeColor="text1"/>
          <w:sz w:val="24"/>
          <w:szCs w:val="21"/>
          <w14:textFill>
            <w14:solidFill>
              <w14:schemeClr w14:val="tx1"/>
            </w14:solidFill>
          </w14:textFill>
        </w:rPr>
        <w:t>2期</w:t>
      </w:r>
      <w:r>
        <w:rPr>
          <w:rFonts w:hint="eastAsia" w:ascii="Times New Roman" w:hAnsi="Times New Roman" w:eastAsia="宋体" w:cs="Times New Roman"/>
          <w:color w:val="000000" w:themeColor="text1"/>
          <w:sz w:val="24"/>
          <w:szCs w:val="21"/>
          <w14:textFill>
            <w14:solidFill>
              <w14:schemeClr w14:val="tx1"/>
            </w14:solidFill>
          </w14:textFill>
        </w:rPr>
        <w:t>，第24</w:t>
      </w:r>
    </w:p>
    <w:p>
      <w:pPr>
        <w:spacing w:line="360" w:lineRule="auto"/>
        <w:ind w:left="420" w:leftChars="200" w:firstLine="120" w:firstLineChars="50"/>
        <w:jc w:val="left"/>
        <w:rPr>
          <w:rFonts w:ascii="Times New Roman" w:hAnsi="Times New Roman" w:eastAsia="宋体" w:cs="Times New Roman"/>
          <w:bCs/>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sz w:val="24"/>
          <w:szCs w:val="21"/>
          <w14:textFill>
            <w14:solidFill>
              <w14:schemeClr w14:val="tx1"/>
            </w14:solidFill>
          </w14:textFill>
        </w:rPr>
        <w:t>页。</w:t>
      </w:r>
    </w:p>
    <w:p>
      <w:pPr>
        <w:spacing w:line="360" w:lineRule="auto"/>
        <w:ind w:left="480" w:hanging="480" w:hangingChars="200"/>
        <w:rPr>
          <w:rFonts w:ascii="Times New Roman" w:hAnsi="Times New Roman" w:eastAsia="宋体" w:cs="Times New Roman"/>
          <w:color w:val="000000" w:themeColor="text1"/>
          <w:sz w:val="24"/>
          <w:szCs w:val="21"/>
          <w14:textFill>
            <w14:solidFill>
              <w14:schemeClr w14:val="tx1"/>
            </w14:solidFill>
          </w14:textFill>
        </w:rPr>
      </w:pPr>
      <w:r>
        <w:rPr>
          <w:rFonts w:hint="eastAsia" w:ascii="AdvPSBEM" w:hAnsi="AdvPSBEM" w:eastAsia="宋体" w:cs="AdvPSBEM"/>
          <w:color w:val="000000" w:themeColor="text1"/>
          <w:kern w:val="0"/>
          <w:sz w:val="24"/>
          <w:szCs w:val="24"/>
          <w14:textFill>
            <w14:solidFill>
              <w14:schemeClr w14:val="tx1"/>
            </w14:solidFill>
          </w14:textFill>
        </w:rPr>
        <w:t>[18]</w:t>
      </w:r>
      <w:r>
        <w:rPr>
          <w:rFonts w:ascii="AdvPSBEM" w:hAnsi="AdvPSBEM" w:eastAsia="宋体" w:cs="AdvPSBEM"/>
          <w:color w:val="000000" w:themeColor="text1"/>
          <w:kern w:val="0"/>
          <w:sz w:val="24"/>
          <w:szCs w:val="24"/>
          <w14:textFill>
            <w14:solidFill>
              <w14:schemeClr w14:val="tx1"/>
            </w14:solidFill>
          </w14:textFill>
        </w:rPr>
        <w:t xml:space="preserve"> </w:t>
      </w:r>
      <w:bookmarkStart w:id="59" w:name="_Hlk503210410"/>
      <w:r>
        <w:rPr>
          <w:rFonts w:hint="eastAsia" w:ascii="Times New Roman" w:hAnsi="Times New Roman" w:eastAsia="宋体" w:cs="Times New Roman"/>
          <w:color w:val="000000" w:themeColor="text1"/>
          <w:sz w:val="24"/>
          <w:szCs w:val="21"/>
          <w14:textFill>
            <w14:solidFill>
              <w14:schemeClr w14:val="tx1"/>
            </w14:solidFill>
          </w14:textFill>
        </w:rPr>
        <w:t>叶莹，</w:t>
      </w:r>
      <w:r>
        <w:rPr>
          <w:rFonts w:hint="eastAsia" w:ascii="宋体" w:hAnsi="宋体" w:eastAsia="宋体" w:cs="Times New Roman"/>
          <w:color w:val="000000" w:themeColor="text1"/>
          <w:sz w:val="24"/>
          <w:szCs w:val="21"/>
          <w14:textFill>
            <w14:solidFill>
              <w14:schemeClr w14:val="tx1"/>
            </w14:solidFill>
          </w14:textFill>
        </w:rPr>
        <w:t>2006</w:t>
      </w:r>
      <w:bookmarkEnd w:id="59"/>
      <w:r>
        <w:rPr>
          <w:rFonts w:hint="eastAsia" w:ascii="Times New Roman" w:hAnsi="Times New Roman" w:eastAsia="宋体" w:cs="Times New Roman"/>
          <w:color w:val="000000" w:themeColor="text1"/>
          <w:sz w:val="24"/>
          <w:szCs w:val="21"/>
          <w14:textFill>
            <w14:solidFill>
              <w14:schemeClr w14:val="tx1"/>
            </w14:solidFill>
          </w14:textFill>
        </w:rPr>
        <w:t>，星巴克：在中国传播咖啡文化，中国学术期刊电子出版社，第</w:t>
      </w:r>
    </w:p>
    <w:p>
      <w:pPr>
        <w:spacing w:line="360" w:lineRule="auto"/>
        <w:ind w:left="420" w:leftChars="200" w:firstLine="120" w:firstLineChars="50"/>
        <w:rPr>
          <w:rFonts w:ascii="Times New Roman" w:hAnsi="Times New Roman" w:eastAsia="宋体" w:cs="Times New Roman"/>
          <w:color w:val="000000" w:themeColor="text1"/>
          <w:sz w:val="24"/>
          <w:szCs w:val="21"/>
          <w14:textFill>
            <w14:solidFill>
              <w14:schemeClr w14:val="tx1"/>
            </w14:solidFill>
          </w14:textFill>
        </w:rPr>
      </w:pPr>
      <w:r>
        <w:rPr>
          <w:rFonts w:hint="eastAsia" w:ascii="宋体" w:hAnsi="宋体" w:eastAsia="宋体" w:cs="Times New Roman"/>
          <w:color w:val="000000" w:themeColor="text1"/>
          <w:sz w:val="24"/>
          <w:szCs w:val="21"/>
          <w14:textFill>
            <w14:solidFill>
              <w14:schemeClr w14:val="tx1"/>
            </w14:solidFill>
          </w14:textFill>
        </w:rPr>
        <w:t>1</w:t>
      </w:r>
      <w:r>
        <w:rPr>
          <w:rFonts w:hint="eastAsia" w:ascii="Times New Roman" w:hAnsi="Times New Roman" w:eastAsia="宋体" w:cs="Times New Roman"/>
          <w:color w:val="000000" w:themeColor="text1"/>
          <w:sz w:val="24"/>
          <w:szCs w:val="21"/>
          <w14:textFill>
            <w14:solidFill>
              <w14:schemeClr w14:val="tx1"/>
            </w14:solidFill>
          </w14:textFill>
        </w:rPr>
        <w:t>期。</w:t>
      </w:r>
    </w:p>
    <w:p>
      <w:pPr>
        <w:autoSpaceDE w:val="0"/>
        <w:autoSpaceDN w:val="0"/>
        <w:adjustRightInd w:val="0"/>
        <w:spacing w:line="360" w:lineRule="auto"/>
        <w:ind w:left="698" w:hanging="698" w:hangingChars="291"/>
        <w:jc w:val="left"/>
        <w:rPr>
          <w:rFonts w:ascii="Times New Roman" w:hAnsi="Times New Roman" w:eastAsia="宋体" w:cs="Times New Roman"/>
          <w:color w:val="000000" w:themeColor="text1"/>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4"/>
          <w14:textFill>
            <w14:solidFill>
              <w14:schemeClr w14:val="tx1"/>
            </w14:solidFill>
          </w14:textFill>
        </w:rPr>
        <w:t>[19]</w:t>
      </w:r>
      <w:r>
        <w:rPr>
          <w:rFonts w:ascii="Times New Roman" w:hAnsi="Times New Roman" w:eastAsia="宋体" w:cs="Times New Roman"/>
          <w:color w:val="000000" w:themeColor="text1"/>
          <w:kern w:val="0"/>
          <w:sz w:val="24"/>
          <w:szCs w:val="24"/>
          <w14:textFill>
            <w14:solidFill>
              <w14:schemeClr w14:val="tx1"/>
            </w14:solidFill>
          </w14:textFill>
        </w:rPr>
        <w:t xml:space="preserve"> </w:t>
      </w:r>
      <w:bookmarkStart w:id="60" w:name="_Hlk503210491"/>
      <w:r>
        <w:rPr>
          <w:rFonts w:hint="eastAsia" w:ascii="Times New Roman" w:hAnsi="Times New Roman" w:eastAsia="宋体" w:cs="Times New Roman"/>
          <w:color w:val="000000" w:themeColor="text1"/>
          <w:sz w:val="24"/>
          <w:szCs w:val="21"/>
          <w14:textFill>
            <w14:solidFill>
              <w14:schemeClr w14:val="tx1"/>
            </w14:solidFill>
          </w14:textFill>
        </w:rPr>
        <w:t>于显洋，</w:t>
      </w:r>
      <w:r>
        <w:rPr>
          <w:rFonts w:hint="eastAsia" w:ascii="宋体" w:hAnsi="宋体" w:eastAsia="宋体" w:cs="Times New Roman"/>
          <w:color w:val="000000" w:themeColor="text1"/>
          <w:sz w:val="24"/>
          <w:szCs w:val="21"/>
          <w14:textFill>
            <w14:solidFill>
              <w14:schemeClr w14:val="tx1"/>
            </w14:solidFill>
          </w14:textFill>
        </w:rPr>
        <w:t>2007</w:t>
      </w:r>
      <w:bookmarkEnd w:id="60"/>
      <w:r>
        <w:rPr>
          <w:rFonts w:hint="eastAsia" w:ascii="Times New Roman" w:hAnsi="Times New Roman" w:eastAsia="宋体" w:cs="Times New Roman"/>
          <w:color w:val="000000" w:themeColor="text1"/>
          <w:sz w:val="24"/>
          <w:szCs w:val="21"/>
          <w14:textFill>
            <w14:solidFill>
              <w14:schemeClr w14:val="tx1"/>
            </w14:solidFill>
          </w14:textFill>
        </w:rPr>
        <w:t>，星巴克与故宫：墙里与墙外，连锁与特许，第</w:t>
      </w:r>
      <w:r>
        <w:rPr>
          <w:rFonts w:hint="eastAsia" w:ascii="宋体" w:hAnsi="宋体" w:eastAsia="宋体" w:cs="Times New Roman"/>
          <w:color w:val="000000" w:themeColor="text1"/>
          <w:sz w:val="24"/>
          <w:szCs w:val="21"/>
          <w14:textFill>
            <w14:solidFill>
              <w14:schemeClr w14:val="tx1"/>
            </w14:solidFill>
          </w14:textFill>
        </w:rPr>
        <w:t>2期</w:t>
      </w:r>
      <w:r>
        <w:rPr>
          <w:rFonts w:hint="eastAsia" w:ascii="Times New Roman" w:hAnsi="Times New Roman" w:eastAsia="宋体" w:cs="Times New Roman"/>
          <w:color w:val="000000" w:themeColor="text1"/>
          <w:sz w:val="24"/>
          <w:szCs w:val="21"/>
          <w14:textFill>
            <w14:solidFill>
              <w14:schemeClr w14:val="tx1"/>
            </w14:solidFill>
          </w14:textFill>
        </w:rPr>
        <w:t>，第17</w:t>
      </w:r>
    </w:p>
    <w:p>
      <w:pPr>
        <w:autoSpaceDE w:val="0"/>
        <w:autoSpaceDN w:val="0"/>
        <w:adjustRightInd w:val="0"/>
        <w:spacing w:line="360" w:lineRule="auto"/>
        <w:ind w:left="623" w:leftChars="250" w:hanging="98" w:hangingChars="41"/>
        <w:jc w:val="left"/>
        <w:rPr>
          <w:rFonts w:ascii="AdvPSBEM" w:hAnsi="AdvPSBEM" w:eastAsia="宋体" w:cs="AdvPSBEM"/>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sz w:val="24"/>
          <w:szCs w:val="21"/>
          <w14:textFill>
            <w14:solidFill>
              <w14:schemeClr w14:val="tx1"/>
            </w14:solidFill>
          </w14:textFill>
        </w:rPr>
        <w:t>页。</w:t>
      </w:r>
    </w:p>
    <w:p>
      <w:pPr>
        <w:spacing w:line="360" w:lineRule="auto"/>
        <w:ind w:left="600" w:hanging="600" w:hangingChars="250"/>
        <w:jc w:val="left"/>
        <w:rPr>
          <w:rFonts w:ascii="Times New Roman" w:hAnsi="Times New Roman" w:eastAsia="宋体" w:cs="Times New Roman"/>
          <w:color w:val="000000" w:themeColor="text1"/>
          <w:sz w:val="24"/>
          <w:szCs w:val="21"/>
          <w14:textFill>
            <w14:solidFill>
              <w14:schemeClr w14:val="tx1"/>
            </w14:solidFill>
          </w14:textFill>
        </w:rPr>
      </w:pPr>
      <w:r>
        <w:rPr>
          <w:rFonts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14:textFill>
            <w14:solidFill>
              <w14:schemeClr w14:val="tx1"/>
            </w14:solidFill>
          </w14:textFill>
        </w:rPr>
        <w:t>20</w:t>
      </w:r>
      <w:r>
        <w:rPr>
          <w:rFonts w:ascii="Times New Roman" w:hAnsi="Times New Roman" w:eastAsia="宋体" w:cs="Times New Roman"/>
          <w:color w:val="000000" w:themeColor="text1"/>
          <w:kern w:val="0"/>
          <w:sz w:val="24"/>
          <w:szCs w:val="24"/>
          <w14:textFill>
            <w14:solidFill>
              <w14:schemeClr w14:val="tx1"/>
            </w14:solidFill>
          </w14:textFill>
        </w:rPr>
        <w:t xml:space="preserve">] </w:t>
      </w:r>
      <w:bookmarkStart w:id="61" w:name="_Hlk503210621"/>
      <w:r>
        <w:rPr>
          <w:rFonts w:hint="eastAsia" w:ascii="Times New Roman" w:hAnsi="Times New Roman" w:eastAsia="宋体" w:cs="Times New Roman"/>
          <w:color w:val="000000" w:themeColor="text1"/>
          <w:sz w:val="24"/>
          <w:szCs w:val="21"/>
          <w14:textFill>
            <w14:solidFill>
              <w14:schemeClr w14:val="tx1"/>
            </w14:solidFill>
          </w14:textFill>
        </w:rPr>
        <w:t>曾卓骐，</w:t>
      </w:r>
      <w:r>
        <w:rPr>
          <w:rFonts w:hint="eastAsia" w:ascii="宋体" w:hAnsi="宋体" w:eastAsia="宋体" w:cs="Times New Roman"/>
          <w:color w:val="000000" w:themeColor="text1"/>
          <w:sz w:val="24"/>
          <w:szCs w:val="21"/>
          <w14:textFill>
            <w14:solidFill>
              <w14:schemeClr w14:val="tx1"/>
            </w14:solidFill>
          </w14:textFill>
        </w:rPr>
        <w:t>2015</w:t>
      </w:r>
      <w:bookmarkEnd w:id="61"/>
      <w:r>
        <w:rPr>
          <w:rFonts w:hint="eastAsia" w:ascii="Times New Roman" w:hAnsi="Times New Roman" w:eastAsia="宋体" w:cs="Times New Roman"/>
          <w:color w:val="000000" w:themeColor="text1"/>
          <w:sz w:val="24"/>
          <w:szCs w:val="21"/>
          <w14:textFill>
            <w14:solidFill>
              <w14:schemeClr w14:val="tx1"/>
            </w14:solidFill>
          </w14:textFill>
        </w:rPr>
        <w:t>，星巴克的成功以及在中国的营销策略分析，江苏商论，第</w:t>
      </w:r>
    </w:p>
    <w:p>
      <w:pPr>
        <w:spacing w:line="360" w:lineRule="auto"/>
        <w:ind w:left="525" w:leftChars="250"/>
        <w:jc w:val="left"/>
        <w:rPr>
          <w:rFonts w:ascii="Times New Roman" w:hAnsi="Times New Roman" w:eastAsia="宋体" w:cs="Times New Roman"/>
          <w:color w:val="000000" w:themeColor="text1"/>
          <w:sz w:val="24"/>
          <w:szCs w:val="21"/>
          <w14:textFill>
            <w14:solidFill>
              <w14:schemeClr w14:val="tx1"/>
            </w14:solidFill>
          </w14:textFill>
        </w:rPr>
      </w:pPr>
      <w:r>
        <w:rPr>
          <w:rFonts w:hint="eastAsia" w:ascii="宋体" w:hAnsi="宋体" w:eastAsia="宋体" w:cs="Times New Roman"/>
          <w:color w:val="000000" w:themeColor="text1"/>
          <w:sz w:val="24"/>
          <w:szCs w:val="21"/>
          <w14:textFill>
            <w14:solidFill>
              <w14:schemeClr w14:val="tx1"/>
            </w14:solidFill>
          </w14:textFill>
        </w:rPr>
        <w:t>5</w:t>
      </w:r>
      <w:r>
        <w:rPr>
          <w:rFonts w:hint="eastAsia" w:ascii="Times New Roman" w:hAnsi="Times New Roman" w:eastAsia="宋体" w:cs="Times New Roman"/>
          <w:color w:val="000000" w:themeColor="text1"/>
          <w:sz w:val="24"/>
          <w:szCs w:val="21"/>
          <w14:textFill>
            <w14:solidFill>
              <w14:schemeClr w14:val="tx1"/>
            </w14:solidFill>
          </w14:textFill>
        </w:rPr>
        <w:t>期。</w:t>
      </w:r>
    </w:p>
    <w:p>
      <w:pPr>
        <w:rPr>
          <w:rFonts w:ascii="Times New Roman" w:hAnsi="Times New Roman" w:cs="Times New Roman"/>
        </w:rPr>
      </w:pPr>
    </w:p>
    <w:sectPr>
      <w:footerReference r:id="rId4" w:type="default"/>
      <w:pgSz w:w="11906" w:h="16838"/>
      <w:pgMar w:top="1440" w:right="1800" w:bottom="1440" w:left="1800" w:header="851" w:footer="56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803070505020304"/>
    <w:charset w:val="4D"/>
    <w:family w:val="roman"/>
    <w:pitch w:val="default"/>
    <w:sig w:usb0="E0002AFF" w:usb1="C0007841" w:usb2="00000009" w:usb3="00000000" w:csb0="400001FF" w:csb1="FFFF0000"/>
  </w:font>
  <w:font w:name="宋体">
    <w:panose1 w:val="02010600030101010101"/>
    <w:charset w:val="50"/>
    <w:family w:val="auto"/>
    <w:pitch w:val="default"/>
    <w:sig w:usb0="00000003" w:usb1="080E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86"/>
    <w:family w:val="auto"/>
    <w:pitch w:val="default"/>
    <w:sig w:usb0="00000000" w:usb1="00000000" w:usb2="00000016" w:usb3="00000000" w:csb0="0004000F" w:csb1="00000000"/>
  </w:font>
  <w:font w:name="等线 Light">
    <w:altName w:val="汉仪中等线KW"/>
    <w:panose1 w:val="00000000000000000000"/>
    <w:charset w:val="86"/>
    <w:family w:val="auto"/>
    <w:pitch w:val="default"/>
    <w:sig w:usb0="00000000" w:usb1="00000000" w:usb2="00000016" w:usb3="00000000" w:csb0="0004000F" w:csb1="00000000"/>
  </w:font>
  <w:font w:name="黑体">
    <w:panose1 w:val="02010600030101010101"/>
    <w:charset w:val="50"/>
    <w:family w:val="auto"/>
    <w:pitch w:val="default"/>
    <w:sig w:usb0="00000001" w:usb1="080E0000" w:usb2="00000000" w:usb3="00000000" w:csb0="00040000" w:csb1="00000000"/>
  </w:font>
  <w:font w:name="MS Mincho">
    <w:altName w:val="Hiragino Sans"/>
    <w:panose1 w:val="00000000000000000000"/>
    <w:charset w:val="80"/>
    <w:family w:val="roman"/>
    <w:pitch w:val="default"/>
    <w:sig w:usb0="00000000" w:usb1="00000000" w:usb2="00000010" w:usb3="00000000" w:csb0="00020000" w:csb1="00000000"/>
  </w:font>
  <w:font w:name="AdvPSBEM">
    <w:altName w:val="苹方-简"/>
    <w:panose1 w:val="00000000000000000000"/>
    <w:charset w:val="00"/>
    <w:family w:val="roman"/>
    <w:pitch w:val="default"/>
    <w:sig w:usb0="00000000" w:usb1="00000000" w:usb2="00000000" w:usb3="00000000" w:csb0="00000001" w:csb1="00000000"/>
  </w:font>
  <w:font w:name="WenQuanYiZenHeiMono">
    <w:altName w:val="苹方-简"/>
    <w:panose1 w:val="00000000000000000000"/>
    <w:charset w:val="86"/>
    <w:family w:val="auto"/>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Hiragino Sans">
    <w:panose1 w:val="020B0300000000000000"/>
    <w:charset w:val="80"/>
    <w:family w:val="auto"/>
    <w:pitch w:val="default"/>
    <w:sig w:usb0="E00002FF" w:usb1="7AE7FFFF" w:usb2="00000012" w:usb3="00000000" w:csb0="0002000D"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Light">
    <w:altName w:val="汉仪中等线KW"/>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EndPr>
      <w:rPr>
        <w:rFonts w:ascii="Times New Roman" w:hAnsi="Times New Roman" w:cs="Times New Roman"/>
      </w:rPr>
    </w:sdtEndPr>
    <w:sdtContent>
      <w:p>
        <w:pPr>
          <w:pStyle w:val="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pPr>
      <w:pStyle w:val="9"/>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腾">
    <w15:presenceInfo w15:providerId="WPS Office" w15:userId="36298427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82F"/>
    <w:rsid w:val="00001A44"/>
    <w:rsid w:val="000046CA"/>
    <w:rsid w:val="000049A4"/>
    <w:rsid w:val="00005604"/>
    <w:rsid w:val="00010D57"/>
    <w:rsid w:val="000165E5"/>
    <w:rsid w:val="00017FD2"/>
    <w:rsid w:val="000247CB"/>
    <w:rsid w:val="0003201B"/>
    <w:rsid w:val="00033F92"/>
    <w:rsid w:val="000341F3"/>
    <w:rsid w:val="0003456B"/>
    <w:rsid w:val="00051D70"/>
    <w:rsid w:val="00056B17"/>
    <w:rsid w:val="00057739"/>
    <w:rsid w:val="00066042"/>
    <w:rsid w:val="00066A26"/>
    <w:rsid w:val="000722D5"/>
    <w:rsid w:val="00072643"/>
    <w:rsid w:val="00076ED4"/>
    <w:rsid w:val="00084C3C"/>
    <w:rsid w:val="00090458"/>
    <w:rsid w:val="00093044"/>
    <w:rsid w:val="000A08C1"/>
    <w:rsid w:val="000A0AC2"/>
    <w:rsid w:val="000A0E32"/>
    <w:rsid w:val="000A1148"/>
    <w:rsid w:val="000A2B3E"/>
    <w:rsid w:val="000A46CC"/>
    <w:rsid w:val="000A49E5"/>
    <w:rsid w:val="000A4A37"/>
    <w:rsid w:val="000A76BA"/>
    <w:rsid w:val="000B200E"/>
    <w:rsid w:val="000B4652"/>
    <w:rsid w:val="000B5A19"/>
    <w:rsid w:val="000C0988"/>
    <w:rsid w:val="000C6651"/>
    <w:rsid w:val="000D616E"/>
    <w:rsid w:val="000E0859"/>
    <w:rsid w:val="000E29BD"/>
    <w:rsid w:val="000E4CC6"/>
    <w:rsid w:val="000F0649"/>
    <w:rsid w:val="000F31F5"/>
    <w:rsid w:val="000F4986"/>
    <w:rsid w:val="000F4AC0"/>
    <w:rsid w:val="000F4D0F"/>
    <w:rsid w:val="000F4FF9"/>
    <w:rsid w:val="00106448"/>
    <w:rsid w:val="0011179F"/>
    <w:rsid w:val="0011554D"/>
    <w:rsid w:val="001163C5"/>
    <w:rsid w:val="001176A7"/>
    <w:rsid w:val="00117F3A"/>
    <w:rsid w:val="00124682"/>
    <w:rsid w:val="00130E28"/>
    <w:rsid w:val="001333D0"/>
    <w:rsid w:val="0013389F"/>
    <w:rsid w:val="00136662"/>
    <w:rsid w:val="00141922"/>
    <w:rsid w:val="00143817"/>
    <w:rsid w:val="0014589E"/>
    <w:rsid w:val="001469C1"/>
    <w:rsid w:val="00147EFE"/>
    <w:rsid w:val="001525E1"/>
    <w:rsid w:val="00152F1A"/>
    <w:rsid w:val="0015382F"/>
    <w:rsid w:val="00155215"/>
    <w:rsid w:val="001554D8"/>
    <w:rsid w:val="00155F55"/>
    <w:rsid w:val="0015784B"/>
    <w:rsid w:val="00161A99"/>
    <w:rsid w:val="00167941"/>
    <w:rsid w:val="00172317"/>
    <w:rsid w:val="00181B22"/>
    <w:rsid w:val="00184D86"/>
    <w:rsid w:val="00191327"/>
    <w:rsid w:val="001A3CB6"/>
    <w:rsid w:val="001A5B34"/>
    <w:rsid w:val="001A70D6"/>
    <w:rsid w:val="001B10A7"/>
    <w:rsid w:val="001B1A3A"/>
    <w:rsid w:val="001B7CD4"/>
    <w:rsid w:val="001C31E2"/>
    <w:rsid w:val="001C7253"/>
    <w:rsid w:val="001D4606"/>
    <w:rsid w:val="001E5C5C"/>
    <w:rsid w:val="001F2F2D"/>
    <w:rsid w:val="001F4442"/>
    <w:rsid w:val="001F5C73"/>
    <w:rsid w:val="001F6CEF"/>
    <w:rsid w:val="00203482"/>
    <w:rsid w:val="002068EC"/>
    <w:rsid w:val="00207AAE"/>
    <w:rsid w:val="00210772"/>
    <w:rsid w:val="00210878"/>
    <w:rsid w:val="00213383"/>
    <w:rsid w:val="00213D99"/>
    <w:rsid w:val="0022076A"/>
    <w:rsid w:val="00221A6F"/>
    <w:rsid w:val="002242A9"/>
    <w:rsid w:val="00230429"/>
    <w:rsid w:val="002327FC"/>
    <w:rsid w:val="00235AE5"/>
    <w:rsid w:val="002365D7"/>
    <w:rsid w:val="002410A3"/>
    <w:rsid w:val="00241C2E"/>
    <w:rsid w:val="0024264C"/>
    <w:rsid w:val="00242A1E"/>
    <w:rsid w:val="00243C87"/>
    <w:rsid w:val="00246DBA"/>
    <w:rsid w:val="00251730"/>
    <w:rsid w:val="002544E2"/>
    <w:rsid w:val="00260CC4"/>
    <w:rsid w:val="00261628"/>
    <w:rsid w:val="0026634E"/>
    <w:rsid w:val="00267C18"/>
    <w:rsid w:val="00267E55"/>
    <w:rsid w:val="00272409"/>
    <w:rsid w:val="00273801"/>
    <w:rsid w:val="002748F1"/>
    <w:rsid w:val="002769A1"/>
    <w:rsid w:val="002855A9"/>
    <w:rsid w:val="00287AE2"/>
    <w:rsid w:val="00290FB2"/>
    <w:rsid w:val="0029242E"/>
    <w:rsid w:val="002A3170"/>
    <w:rsid w:val="002B3B4C"/>
    <w:rsid w:val="002C3254"/>
    <w:rsid w:val="002C3419"/>
    <w:rsid w:val="002C5D82"/>
    <w:rsid w:val="002C619B"/>
    <w:rsid w:val="002D1599"/>
    <w:rsid w:val="002D534B"/>
    <w:rsid w:val="002D5D5A"/>
    <w:rsid w:val="002E3739"/>
    <w:rsid w:val="002F3E91"/>
    <w:rsid w:val="002F51D4"/>
    <w:rsid w:val="0030007E"/>
    <w:rsid w:val="00300604"/>
    <w:rsid w:val="00301438"/>
    <w:rsid w:val="00302DFD"/>
    <w:rsid w:val="00304609"/>
    <w:rsid w:val="00305AEA"/>
    <w:rsid w:val="00312BB6"/>
    <w:rsid w:val="00313F80"/>
    <w:rsid w:val="003158DB"/>
    <w:rsid w:val="00315DE6"/>
    <w:rsid w:val="0032099C"/>
    <w:rsid w:val="00320D0A"/>
    <w:rsid w:val="00321D71"/>
    <w:rsid w:val="00322B93"/>
    <w:rsid w:val="0032578A"/>
    <w:rsid w:val="003260E4"/>
    <w:rsid w:val="00326B4F"/>
    <w:rsid w:val="00330784"/>
    <w:rsid w:val="00331C08"/>
    <w:rsid w:val="003333F6"/>
    <w:rsid w:val="00341132"/>
    <w:rsid w:val="003434D9"/>
    <w:rsid w:val="003506F3"/>
    <w:rsid w:val="00350F90"/>
    <w:rsid w:val="00352E2E"/>
    <w:rsid w:val="00353808"/>
    <w:rsid w:val="00353D96"/>
    <w:rsid w:val="003576D3"/>
    <w:rsid w:val="003608E6"/>
    <w:rsid w:val="00364CD8"/>
    <w:rsid w:val="00366B9F"/>
    <w:rsid w:val="00386AFB"/>
    <w:rsid w:val="0038740E"/>
    <w:rsid w:val="00390994"/>
    <w:rsid w:val="003A28F9"/>
    <w:rsid w:val="003B0BFA"/>
    <w:rsid w:val="003C1D11"/>
    <w:rsid w:val="003C3DED"/>
    <w:rsid w:val="003C4526"/>
    <w:rsid w:val="003C4CF4"/>
    <w:rsid w:val="003C71E5"/>
    <w:rsid w:val="003D1ECA"/>
    <w:rsid w:val="003D2DAA"/>
    <w:rsid w:val="003E0624"/>
    <w:rsid w:val="003E2173"/>
    <w:rsid w:val="003E2997"/>
    <w:rsid w:val="003E4974"/>
    <w:rsid w:val="003F19FC"/>
    <w:rsid w:val="003F217E"/>
    <w:rsid w:val="003F437F"/>
    <w:rsid w:val="003F5319"/>
    <w:rsid w:val="00400484"/>
    <w:rsid w:val="00402745"/>
    <w:rsid w:val="00404A47"/>
    <w:rsid w:val="00412DFA"/>
    <w:rsid w:val="00414C08"/>
    <w:rsid w:val="00421F5B"/>
    <w:rsid w:val="00423664"/>
    <w:rsid w:val="00425E00"/>
    <w:rsid w:val="00426B49"/>
    <w:rsid w:val="00430A4A"/>
    <w:rsid w:val="0043286A"/>
    <w:rsid w:val="00432BB8"/>
    <w:rsid w:val="00437F7D"/>
    <w:rsid w:val="00442F58"/>
    <w:rsid w:val="0044424E"/>
    <w:rsid w:val="004516DA"/>
    <w:rsid w:val="0045385D"/>
    <w:rsid w:val="00454DED"/>
    <w:rsid w:val="00456BFF"/>
    <w:rsid w:val="00456CDF"/>
    <w:rsid w:val="004575CB"/>
    <w:rsid w:val="0046122B"/>
    <w:rsid w:val="0046427D"/>
    <w:rsid w:val="004672F6"/>
    <w:rsid w:val="00470BF3"/>
    <w:rsid w:val="00473249"/>
    <w:rsid w:val="00486ACB"/>
    <w:rsid w:val="00492C2C"/>
    <w:rsid w:val="00495234"/>
    <w:rsid w:val="004A2F0C"/>
    <w:rsid w:val="004A748D"/>
    <w:rsid w:val="004B1D8E"/>
    <w:rsid w:val="004B649E"/>
    <w:rsid w:val="004C2D45"/>
    <w:rsid w:val="004C602D"/>
    <w:rsid w:val="004C7EE8"/>
    <w:rsid w:val="004D754C"/>
    <w:rsid w:val="004D788B"/>
    <w:rsid w:val="004E42E7"/>
    <w:rsid w:val="004F0779"/>
    <w:rsid w:val="004F21C6"/>
    <w:rsid w:val="004F22E3"/>
    <w:rsid w:val="004F35E5"/>
    <w:rsid w:val="004F5FF5"/>
    <w:rsid w:val="00500BC2"/>
    <w:rsid w:val="005017F1"/>
    <w:rsid w:val="00502297"/>
    <w:rsid w:val="005028F5"/>
    <w:rsid w:val="00504B9C"/>
    <w:rsid w:val="0050684C"/>
    <w:rsid w:val="00507F5B"/>
    <w:rsid w:val="00511919"/>
    <w:rsid w:val="00511CEC"/>
    <w:rsid w:val="00514262"/>
    <w:rsid w:val="005239A7"/>
    <w:rsid w:val="00527871"/>
    <w:rsid w:val="00527E94"/>
    <w:rsid w:val="00530BC5"/>
    <w:rsid w:val="00532CCB"/>
    <w:rsid w:val="00534493"/>
    <w:rsid w:val="00540D0D"/>
    <w:rsid w:val="00540D42"/>
    <w:rsid w:val="00546126"/>
    <w:rsid w:val="005565C7"/>
    <w:rsid w:val="005679F5"/>
    <w:rsid w:val="00567A49"/>
    <w:rsid w:val="00567B96"/>
    <w:rsid w:val="0057323A"/>
    <w:rsid w:val="005749FF"/>
    <w:rsid w:val="005775A1"/>
    <w:rsid w:val="00580693"/>
    <w:rsid w:val="00583F29"/>
    <w:rsid w:val="0059121B"/>
    <w:rsid w:val="00594089"/>
    <w:rsid w:val="0059534E"/>
    <w:rsid w:val="005A0875"/>
    <w:rsid w:val="005A1974"/>
    <w:rsid w:val="005A2703"/>
    <w:rsid w:val="005A27F7"/>
    <w:rsid w:val="005A45FD"/>
    <w:rsid w:val="005A53CD"/>
    <w:rsid w:val="005A564D"/>
    <w:rsid w:val="005B0E7E"/>
    <w:rsid w:val="005B1889"/>
    <w:rsid w:val="005B3FC6"/>
    <w:rsid w:val="005B674F"/>
    <w:rsid w:val="005B74A1"/>
    <w:rsid w:val="005B7540"/>
    <w:rsid w:val="005C15CD"/>
    <w:rsid w:val="005C328B"/>
    <w:rsid w:val="005C3791"/>
    <w:rsid w:val="005C491D"/>
    <w:rsid w:val="005C717B"/>
    <w:rsid w:val="005E5CF6"/>
    <w:rsid w:val="005E7DBC"/>
    <w:rsid w:val="005F1C03"/>
    <w:rsid w:val="005F27B5"/>
    <w:rsid w:val="005F3BCF"/>
    <w:rsid w:val="005F50E0"/>
    <w:rsid w:val="005F6FFC"/>
    <w:rsid w:val="00603FCA"/>
    <w:rsid w:val="00615A26"/>
    <w:rsid w:val="00620545"/>
    <w:rsid w:val="006235F3"/>
    <w:rsid w:val="00623654"/>
    <w:rsid w:val="006320B4"/>
    <w:rsid w:val="0064360B"/>
    <w:rsid w:val="006503AB"/>
    <w:rsid w:val="00652EF8"/>
    <w:rsid w:val="00653090"/>
    <w:rsid w:val="00654344"/>
    <w:rsid w:val="00654362"/>
    <w:rsid w:val="00656D42"/>
    <w:rsid w:val="00661DBB"/>
    <w:rsid w:val="0066211A"/>
    <w:rsid w:val="0066674A"/>
    <w:rsid w:val="00672BDC"/>
    <w:rsid w:val="006750F4"/>
    <w:rsid w:val="0068143C"/>
    <w:rsid w:val="00681F3C"/>
    <w:rsid w:val="006855B9"/>
    <w:rsid w:val="00686286"/>
    <w:rsid w:val="00687CD1"/>
    <w:rsid w:val="00690C7B"/>
    <w:rsid w:val="00691284"/>
    <w:rsid w:val="00691C29"/>
    <w:rsid w:val="00696CA2"/>
    <w:rsid w:val="006A6F3C"/>
    <w:rsid w:val="006B7255"/>
    <w:rsid w:val="006B72CB"/>
    <w:rsid w:val="006C3D34"/>
    <w:rsid w:val="006C50BF"/>
    <w:rsid w:val="006C5F2D"/>
    <w:rsid w:val="006C7A82"/>
    <w:rsid w:val="006D2031"/>
    <w:rsid w:val="006D56D9"/>
    <w:rsid w:val="006D6A2C"/>
    <w:rsid w:val="006D7B41"/>
    <w:rsid w:val="006E49BE"/>
    <w:rsid w:val="006E5D65"/>
    <w:rsid w:val="006E6185"/>
    <w:rsid w:val="006F1619"/>
    <w:rsid w:val="006F23C1"/>
    <w:rsid w:val="006F2947"/>
    <w:rsid w:val="006F406F"/>
    <w:rsid w:val="006F68B7"/>
    <w:rsid w:val="00704438"/>
    <w:rsid w:val="007169A7"/>
    <w:rsid w:val="00722D2E"/>
    <w:rsid w:val="00723E08"/>
    <w:rsid w:val="0072487E"/>
    <w:rsid w:val="007315E7"/>
    <w:rsid w:val="00740282"/>
    <w:rsid w:val="00743D7C"/>
    <w:rsid w:val="00745978"/>
    <w:rsid w:val="007460DC"/>
    <w:rsid w:val="00755E42"/>
    <w:rsid w:val="00761950"/>
    <w:rsid w:val="00764757"/>
    <w:rsid w:val="0076547A"/>
    <w:rsid w:val="00780750"/>
    <w:rsid w:val="00786D7A"/>
    <w:rsid w:val="00792BE9"/>
    <w:rsid w:val="007960AE"/>
    <w:rsid w:val="007A2E71"/>
    <w:rsid w:val="007B6DEC"/>
    <w:rsid w:val="007B7AFA"/>
    <w:rsid w:val="007C3C93"/>
    <w:rsid w:val="007C3CC3"/>
    <w:rsid w:val="007D14AA"/>
    <w:rsid w:val="007D4C93"/>
    <w:rsid w:val="007E292C"/>
    <w:rsid w:val="007E2E97"/>
    <w:rsid w:val="007E31C7"/>
    <w:rsid w:val="007E5EEF"/>
    <w:rsid w:val="007E6958"/>
    <w:rsid w:val="007F0336"/>
    <w:rsid w:val="008005E4"/>
    <w:rsid w:val="00804691"/>
    <w:rsid w:val="008151D8"/>
    <w:rsid w:val="00820BBC"/>
    <w:rsid w:val="00821A9A"/>
    <w:rsid w:val="008269DC"/>
    <w:rsid w:val="00834211"/>
    <w:rsid w:val="008351A8"/>
    <w:rsid w:val="00836C6C"/>
    <w:rsid w:val="00837977"/>
    <w:rsid w:val="00837EDB"/>
    <w:rsid w:val="00840A13"/>
    <w:rsid w:val="00840ED3"/>
    <w:rsid w:val="00844061"/>
    <w:rsid w:val="00846A25"/>
    <w:rsid w:val="00847A92"/>
    <w:rsid w:val="00850D49"/>
    <w:rsid w:val="00851CF6"/>
    <w:rsid w:val="00853D61"/>
    <w:rsid w:val="00856044"/>
    <w:rsid w:val="00864FD7"/>
    <w:rsid w:val="00871269"/>
    <w:rsid w:val="00873FFA"/>
    <w:rsid w:val="0087526E"/>
    <w:rsid w:val="008823A6"/>
    <w:rsid w:val="00893FC6"/>
    <w:rsid w:val="00894156"/>
    <w:rsid w:val="00897A1A"/>
    <w:rsid w:val="008A015F"/>
    <w:rsid w:val="008A0301"/>
    <w:rsid w:val="008A04CF"/>
    <w:rsid w:val="008A04E3"/>
    <w:rsid w:val="008A4D14"/>
    <w:rsid w:val="008A7106"/>
    <w:rsid w:val="008B0674"/>
    <w:rsid w:val="008B0C2C"/>
    <w:rsid w:val="008B429A"/>
    <w:rsid w:val="008B4528"/>
    <w:rsid w:val="008B789B"/>
    <w:rsid w:val="008C23CC"/>
    <w:rsid w:val="008D2DC6"/>
    <w:rsid w:val="008D56BA"/>
    <w:rsid w:val="008D5B28"/>
    <w:rsid w:val="008D6A03"/>
    <w:rsid w:val="008E0924"/>
    <w:rsid w:val="008E28CD"/>
    <w:rsid w:val="008E2995"/>
    <w:rsid w:val="008E3A04"/>
    <w:rsid w:val="008F7D04"/>
    <w:rsid w:val="0090131B"/>
    <w:rsid w:val="009028C8"/>
    <w:rsid w:val="009053CE"/>
    <w:rsid w:val="00906766"/>
    <w:rsid w:val="00907ECF"/>
    <w:rsid w:val="0091263B"/>
    <w:rsid w:val="00913947"/>
    <w:rsid w:val="009153B3"/>
    <w:rsid w:val="0091629A"/>
    <w:rsid w:val="00922FEE"/>
    <w:rsid w:val="00924694"/>
    <w:rsid w:val="00924F19"/>
    <w:rsid w:val="00926AAC"/>
    <w:rsid w:val="00926D5E"/>
    <w:rsid w:val="00927006"/>
    <w:rsid w:val="00930080"/>
    <w:rsid w:val="009309CD"/>
    <w:rsid w:val="00934813"/>
    <w:rsid w:val="009367DB"/>
    <w:rsid w:val="0094123F"/>
    <w:rsid w:val="0095083C"/>
    <w:rsid w:val="00951CB6"/>
    <w:rsid w:val="00952F71"/>
    <w:rsid w:val="0095356E"/>
    <w:rsid w:val="00955010"/>
    <w:rsid w:val="0096302A"/>
    <w:rsid w:val="00965DB3"/>
    <w:rsid w:val="00966254"/>
    <w:rsid w:val="00971F28"/>
    <w:rsid w:val="009725B3"/>
    <w:rsid w:val="0097265E"/>
    <w:rsid w:val="009811EA"/>
    <w:rsid w:val="00981B1F"/>
    <w:rsid w:val="00986F68"/>
    <w:rsid w:val="00994A88"/>
    <w:rsid w:val="00996904"/>
    <w:rsid w:val="009A2211"/>
    <w:rsid w:val="009A3D92"/>
    <w:rsid w:val="009A63F0"/>
    <w:rsid w:val="009B6968"/>
    <w:rsid w:val="009C41F4"/>
    <w:rsid w:val="009C4932"/>
    <w:rsid w:val="009C4B98"/>
    <w:rsid w:val="009C7FA5"/>
    <w:rsid w:val="009D0970"/>
    <w:rsid w:val="009D2085"/>
    <w:rsid w:val="009D60FB"/>
    <w:rsid w:val="009E0B06"/>
    <w:rsid w:val="009E1220"/>
    <w:rsid w:val="009E2A9A"/>
    <w:rsid w:val="009E3833"/>
    <w:rsid w:val="009E3B33"/>
    <w:rsid w:val="009E5FBF"/>
    <w:rsid w:val="009E7E62"/>
    <w:rsid w:val="009F1A7E"/>
    <w:rsid w:val="009F4F80"/>
    <w:rsid w:val="009F519B"/>
    <w:rsid w:val="009F625F"/>
    <w:rsid w:val="00A104BB"/>
    <w:rsid w:val="00A120EB"/>
    <w:rsid w:val="00A17718"/>
    <w:rsid w:val="00A22848"/>
    <w:rsid w:val="00A23C10"/>
    <w:rsid w:val="00A24FBD"/>
    <w:rsid w:val="00A32F7E"/>
    <w:rsid w:val="00A42C75"/>
    <w:rsid w:val="00A436E6"/>
    <w:rsid w:val="00A46560"/>
    <w:rsid w:val="00A53628"/>
    <w:rsid w:val="00A60BE7"/>
    <w:rsid w:val="00A620D2"/>
    <w:rsid w:val="00A6414C"/>
    <w:rsid w:val="00A71F4C"/>
    <w:rsid w:val="00A74B90"/>
    <w:rsid w:val="00A75633"/>
    <w:rsid w:val="00A811EB"/>
    <w:rsid w:val="00A84412"/>
    <w:rsid w:val="00A84B78"/>
    <w:rsid w:val="00A86FD9"/>
    <w:rsid w:val="00A958DB"/>
    <w:rsid w:val="00A9621F"/>
    <w:rsid w:val="00AB077B"/>
    <w:rsid w:val="00AB116E"/>
    <w:rsid w:val="00AC11E5"/>
    <w:rsid w:val="00AC4556"/>
    <w:rsid w:val="00AC692D"/>
    <w:rsid w:val="00AC7ADD"/>
    <w:rsid w:val="00AC7BD0"/>
    <w:rsid w:val="00AD03FF"/>
    <w:rsid w:val="00AE0E9D"/>
    <w:rsid w:val="00AE1E7F"/>
    <w:rsid w:val="00AF1DD2"/>
    <w:rsid w:val="00AF3E56"/>
    <w:rsid w:val="00AF5311"/>
    <w:rsid w:val="00AF5E4F"/>
    <w:rsid w:val="00AF6384"/>
    <w:rsid w:val="00B0192F"/>
    <w:rsid w:val="00B02344"/>
    <w:rsid w:val="00B03A11"/>
    <w:rsid w:val="00B0698A"/>
    <w:rsid w:val="00B10318"/>
    <w:rsid w:val="00B12243"/>
    <w:rsid w:val="00B144A5"/>
    <w:rsid w:val="00B14681"/>
    <w:rsid w:val="00B16621"/>
    <w:rsid w:val="00B2215F"/>
    <w:rsid w:val="00B22275"/>
    <w:rsid w:val="00B22307"/>
    <w:rsid w:val="00B22886"/>
    <w:rsid w:val="00B23980"/>
    <w:rsid w:val="00B274ED"/>
    <w:rsid w:val="00B3461B"/>
    <w:rsid w:val="00B34C1A"/>
    <w:rsid w:val="00B34ED4"/>
    <w:rsid w:val="00B4357B"/>
    <w:rsid w:val="00B51E11"/>
    <w:rsid w:val="00B52310"/>
    <w:rsid w:val="00B55362"/>
    <w:rsid w:val="00B565B7"/>
    <w:rsid w:val="00B5663B"/>
    <w:rsid w:val="00B57C8C"/>
    <w:rsid w:val="00B619D8"/>
    <w:rsid w:val="00B62C06"/>
    <w:rsid w:val="00B636EE"/>
    <w:rsid w:val="00B647FD"/>
    <w:rsid w:val="00B64E6B"/>
    <w:rsid w:val="00B70905"/>
    <w:rsid w:val="00B70E1D"/>
    <w:rsid w:val="00B71A65"/>
    <w:rsid w:val="00B73423"/>
    <w:rsid w:val="00B776E0"/>
    <w:rsid w:val="00B836F2"/>
    <w:rsid w:val="00B84D43"/>
    <w:rsid w:val="00B8548E"/>
    <w:rsid w:val="00B913AB"/>
    <w:rsid w:val="00B96BEE"/>
    <w:rsid w:val="00BA141C"/>
    <w:rsid w:val="00BA4746"/>
    <w:rsid w:val="00BA5821"/>
    <w:rsid w:val="00BB117A"/>
    <w:rsid w:val="00BB2EC8"/>
    <w:rsid w:val="00BC0EA4"/>
    <w:rsid w:val="00BC562F"/>
    <w:rsid w:val="00BD0A71"/>
    <w:rsid w:val="00BD16E8"/>
    <w:rsid w:val="00BD6B32"/>
    <w:rsid w:val="00BE2DAD"/>
    <w:rsid w:val="00BE4106"/>
    <w:rsid w:val="00BE5375"/>
    <w:rsid w:val="00BF1E77"/>
    <w:rsid w:val="00BF69E5"/>
    <w:rsid w:val="00C04A34"/>
    <w:rsid w:val="00C077CF"/>
    <w:rsid w:val="00C16BA2"/>
    <w:rsid w:val="00C20114"/>
    <w:rsid w:val="00C2172F"/>
    <w:rsid w:val="00C31278"/>
    <w:rsid w:val="00C354F1"/>
    <w:rsid w:val="00C36E87"/>
    <w:rsid w:val="00C3702F"/>
    <w:rsid w:val="00C377BD"/>
    <w:rsid w:val="00C44761"/>
    <w:rsid w:val="00C473BA"/>
    <w:rsid w:val="00C5004E"/>
    <w:rsid w:val="00C52718"/>
    <w:rsid w:val="00C53AE8"/>
    <w:rsid w:val="00C54AB9"/>
    <w:rsid w:val="00C57D69"/>
    <w:rsid w:val="00C65669"/>
    <w:rsid w:val="00C66B74"/>
    <w:rsid w:val="00C73636"/>
    <w:rsid w:val="00C76A9D"/>
    <w:rsid w:val="00C7777A"/>
    <w:rsid w:val="00C84C15"/>
    <w:rsid w:val="00C85B8A"/>
    <w:rsid w:val="00C86255"/>
    <w:rsid w:val="00C8634F"/>
    <w:rsid w:val="00C8704D"/>
    <w:rsid w:val="00C87274"/>
    <w:rsid w:val="00C872C2"/>
    <w:rsid w:val="00C946C4"/>
    <w:rsid w:val="00CB1997"/>
    <w:rsid w:val="00CB36E4"/>
    <w:rsid w:val="00CB3C47"/>
    <w:rsid w:val="00CB6F96"/>
    <w:rsid w:val="00CC41C9"/>
    <w:rsid w:val="00CD2D70"/>
    <w:rsid w:val="00CD5111"/>
    <w:rsid w:val="00CD6506"/>
    <w:rsid w:val="00CD7765"/>
    <w:rsid w:val="00CE29AF"/>
    <w:rsid w:val="00CE3C8F"/>
    <w:rsid w:val="00CE4675"/>
    <w:rsid w:val="00CE4816"/>
    <w:rsid w:val="00CF22AA"/>
    <w:rsid w:val="00CF47AF"/>
    <w:rsid w:val="00CF76F0"/>
    <w:rsid w:val="00CF7F30"/>
    <w:rsid w:val="00D02F40"/>
    <w:rsid w:val="00D04AE3"/>
    <w:rsid w:val="00D1606E"/>
    <w:rsid w:val="00D24BC4"/>
    <w:rsid w:val="00D25A03"/>
    <w:rsid w:val="00D26AA6"/>
    <w:rsid w:val="00D353BF"/>
    <w:rsid w:val="00D41D68"/>
    <w:rsid w:val="00D46A7B"/>
    <w:rsid w:val="00D50C0A"/>
    <w:rsid w:val="00D54FE2"/>
    <w:rsid w:val="00D5651D"/>
    <w:rsid w:val="00D56C00"/>
    <w:rsid w:val="00D613AE"/>
    <w:rsid w:val="00D6205E"/>
    <w:rsid w:val="00D64D95"/>
    <w:rsid w:val="00D67B38"/>
    <w:rsid w:val="00D70008"/>
    <w:rsid w:val="00D74A2C"/>
    <w:rsid w:val="00D7688F"/>
    <w:rsid w:val="00D9262A"/>
    <w:rsid w:val="00DA28D1"/>
    <w:rsid w:val="00DA35F0"/>
    <w:rsid w:val="00DA6790"/>
    <w:rsid w:val="00DA79F0"/>
    <w:rsid w:val="00DB3A86"/>
    <w:rsid w:val="00DB4C2D"/>
    <w:rsid w:val="00DD78C9"/>
    <w:rsid w:val="00DE0093"/>
    <w:rsid w:val="00DE1296"/>
    <w:rsid w:val="00DE7BE6"/>
    <w:rsid w:val="00DF2B25"/>
    <w:rsid w:val="00DF3B37"/>
    <w:rsid w:val="00E11465"/>
    <w:rsid w:val="00E117A2"/>
    <w:rsid w:val="00E16178"/>
    <w:rsid w:val="00E23319"/>
    <w:rsid w:val="00E2483C"/>
    <w:rsid w:val="00E27796"/>
    <w:rsid w:val="00E42026"/>
    <w:rsid w:val="00E44C23"/>
    <w:rsid w:val="00E51A59"/>
    <w:rsid w:val="00E52C43"/>
    <w:rsid w:val="00E625A4"/>
    <w:rsid w:val="00E62921"/>
    <w:rsid w:val="00E62D0F"/>
    <w:rsid w:val="00E706AA"/>
    <w:rsid w:val="00E74867"/>
    <w:rsid w:val="00E80891"/>
    <w:rsid w:val="00E80BBF"/>
    <w:rsid w:val="00E825C7"/>
    <w:rsid w:val="00E8411C"/>
    <w:rsid w:val="00E94E27"/>
    <w:rsid w:val="00EA1331"/>
    <w:rsid w:val="00EA29A8"/>
    <w:rsid w:val="00EA7A06"/>
    <w:rsid w:val="00EB156C"/>
    <w:rsid w:val="00EB5591"/>
    <w:rsid w:val="00EB7BBA"/>
    <w:rsid w:val="00EC3EA9"/>
    <w:rsid w:val="00ED2C5A"/>
    <w:rsid w:val="00ED2D6D"/>
    <w:rsid w:val="00ED761A"/>
    <w:rsid w:val="00EE295D"/>
    <w:rsid w:val="00EE2B17"/>
    <w:rsid w:val="00EE5E1E"/>
    <w:rsid w:val="00EE78F3"/>
    <w:rsid w:val="00F0674C"/>
    <w:rsid w:val="00F103CE"/>
    <w:rsid w:val="00F10C22"/>
    <w:rsid w:val="00F1378F"/>
    <w:rsid w:val="00F16EA9"/>
    <w:rsid w:val="00F17D37"/>
    <w:rsid w:val="00F21AE2"/>
    <w:rsid w:val="00F2522F"/>
    <w:rsid w:val="00F25580"/>
    <w:rsid w:val="00F2567F"/>
    <w:rsid w:val="00F26C1D"/>
    <w:rsid w:val="00F26FEE"/>
    <w:rsid w:val="00F317E6"/>
    <w:rsid w:val="00F31A1F"/>
    <w:rsid w:val="00F35904"/>
    <w:rsid w:val="00F4636C"/>
    <w:rsid w:val="00F46AC8"/>
    <w:rsid w:val="00F53150"/>
    <w:rsid w:val="00F603D2"/>
    <w:rsid w:val="00F60C58"/>
    <w:rsid w:val="00F62591"/>
    <w:rsid w:val="00F671CE"/>
    <w:rsid w:val="00F71B59"/>
    <w:rsid w:val="00F75B77"/>
    <w:rsid w:val="00F76749"/>
    <w:rsid w:val="00F76902"/>
    <w:rsid w:val="00F77705"/>
    <w:rsid w:val="00F77A01"/>
    <w:rsid w:val="00F802F6"/>
    <w:rsid w:val="00F96253"/>
    <w:rsid w:val="00F9663C"/>
    <w:rsid w:val="00F97A97"/>
    <w:rsid w:val="00FA1B1F"/>
    <w:rsid w:val="00FA4537"/>
    <w:rsid w:val="00FA6479"/>
    <w:rsid w:val="00FB3829"/>
    <w:rsid w:val="00FB41E4"/>
    <w:rsid w:val="00FB4323"/>
    <w:rsid w:val="00FB499B"/>
    <w:rsid w:val="00FC08F5"/>
    <w:rsid w:val="00FC0FF2"/>
    <w:rsid w:val="00FC1363"/>
    <w:rsid w:val="00FC756C"/>
    <w:rsid w:val="00FD1E8A"/>
    <w:rsid w:val="00FF389E"/>
    <w:rsid w:val="00FF4A34"/>
    <w:rsid w:val="00FF5292"/>
    <w:rsid w:val="00FF6786"/>
    <w:rsid w:val="4FFF0624"/>
    <w:rsid w:val="FFFF55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qFormat/>
    <w:uiPriority w:val="39"/>
    <w:pPr>
      <w:ind w:left="1260"/>
      <w:jc w:val="left"/>
    </w:pPr>
    <w:rPr>
      <w:rFonts w:eastAsiaTheme="minorHAnsi"/>
      <w:sz w:val="18"/>
      <w:szCs w:val="18"/>
    </w:rPr>
  </w:style>
  <w:style w:type="paragraph" w:styleId="5">
    <w:name w:val="toc 5"/>
    <w:basedOn w:val="1"/>
    <w:next w:val="1"/>
    <w:unhideWhenUsed/>
    <w:qFormat/>
    <w:uiPriority w:val="39"/>
    <w:pPr>
      <w:ind w:left="840"/>
      <w:jc w:val="left"/>
    </w:pPr>
    <w:rPr>
      <w:rFonts w:eastAsiaTheme="minorHAnsi"/>
      <w:sz w:val="18"/>
      <w:szCs w:val="18"/>
    </w:rPr>
  </w:style>
  <w:style w:type="paragraph" w:styleId="6">
    <w:name w:val="toc 3"/>
    <w:basedOn w:val="1"/>
    <w:next w:val="1"/>
    <w:unhideWhenUsed/>
    <w:qFormat/>
    <w:uiPriority w:val="39"/>
    <w:pPr>
      <w:ind w:left="420"/>
      <w:jc w:val="left"/>
    </w:pPr>
    <w:rPr>
      <w:rFonts w:eastAsiaTheme="minorHAnsi"/>
      <w:i/>
      <w:iCs/>
      <w:sz w:val="20"/>
      <w:szCs w:val="20"/>
    </w:rPr>
  </w:style>
  <w:style w:type="paragraph" w:styleId="7">
    <w:name w:val="toc 8"/>
    <w:basedOn w:val="1"/>
    <w:next w:val="1"/>
    <w:unhideWhenUsed/>
    <w:qFormat/>
    <w:uiPriority w:val="39"/>
    <w:pPr>
      <w:ind w:left="1470"/>
      <w:jc w:val="left"/>
    </w:pPr>
    <w:rPr>
      <w:rFonts w:eastAsiaTheme="minorHAnsi"/>
      <w:sz w:val="18"/>
      <w:szCs w:val="18"/>
    </w:rPr>
  </w:style>
  <w:style w:type="paragraph" w:styleId="8">
    <w:name w:val="Balloon Text"/>
    <w:basedOn w:val="1"/>
    <w:link w:val="28"/>
    <w:unhideWhenUsed/>
    <w:qFormat/>
    <w:uiPriority w:val="99"/>
    <w:rPr>
      <w:sz w:val="18"/>
      <w:szCs w:val="18"/>
    </w:rPr>
  </w:style>
  <w:style w:type="paragraph" w:styleId="9">
    <w:name w:val="footer"/>
    <w:basedOn w:val="1"/>
    <w:link w:val="24"/>
    <w:unhideWhenUsed/>
    <w:qFormat/>
    <w:uiPriority w:val="99"/>
    <w:pPr>
      <w:tabs>
        <w:tab w:val="center" w:pos="4153"/>
        <w:tab w:val="right" w:pos="8306"/>
      </w:tabs>
      <w:snapToGrid w:val="0"/>
      <w:jc w:val="left"/>
    </w:pPr>
    <w:rPr>
      <w:sz w:val="18"/>
      <w:szCs w:val="18"/>
    </w:rPr>
  </w:style>
  <w:style w:type="paragraph" w:styleId="10">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next w:val="1"/>
    <w:link w:val="31"/>
    <w:unhideWhenUsed/>
    <w:qFormat/>
    <w:uiPriority w:val="39"/>
    <w:pPr>
      <w:spacing w:line="360" w:lineRule="auto"/>
    </w:pPr>
    <w:rPr>
      <w:rFonts w:ascii="Times New Roman" w:hAnsi="Times New Roman" w:eastAsia="Times New Roman" w:cstheme="minorBidi"/>
      <w:bCs/>
      <w:kern w:val="2"/>
      <w:sz w:val="24"/>
      <w:szCs w:val="20"/>
      <w:lang w:val="en-US" w:eastAsia="zh-CN" w:bidi="ar-SA"/>
    </w:rPr>
  </w:style>
  <w:style w:type="paragraph" w:styleId="12">
    <w:name w:val="toc 4"/>
    <w:basedOn w:val="1"/>
    <w:next w:val="1"/>
    <w:unhideWhenUsed/>
    <w:qFormat/>
    <w:uiPriority w:val="39"/>
    <w:pPr>
      <w:ind w:left="630"/>
      <w:jc w:val="left"/>
    </w:pPr>
    <w:rPr>
      <w:rFonts w:eastAsiaTheme="minorHAnsi"/>
      <w:sz w:val="18"/>
      <w:szCs w:val="18"/>
    </w:rPr>
  </w:style>
  <w:style w:type="paragraph" w:styleId="13">
    <w:name w:val="toc 6"/>
    <w:basedOn w:val="1"/>
    <w:next w:val="1"/>
    <w:unhideWhenUsed/>
    <w:qFormat/>
    <w:uiPriority w:val="39"/>
    <w:pPr>
      <w:ind w:left="1050"/>
      <w:jc w:val="left"/>
    </w:pPr>
    <w:rPr>
      <w:rFonts w:eastAsiaTheme="minorHAnsi"/>
      <w:sz w:val="18"/>
      <w:szCs w:val="18"/>
    </w:rPr>
  </w:style>
  <w:style w:type="paragraph" w:styleId="14">
    <w:name w:val="toc 2"/>
    <w:basedOn w:val="1"/>
    <w:next w:val="1"/>
    <w:unhideWhenUsed/>
    <w:qFormat/>
    <w:uiPriority w:val="39"/>
    <w:pPr>
      <w:tabs>
        <w:tab w:val="right" w:leader="dot" w:pos="8296"/>
      </w:tabs>
      <w:spacing w:line="360" w:lineRule="auto"/>
      <w:ind w:left="210"/>
      <w:jc w:val="left"/>
    </w:pPr>
    <w:rPr>
      <w:rFonts w:ascii="Times New Roman" w:hAnsi="Times New Roman" w:eastAsia="Times New Roman"/>
      <w:sz w:val="24"/>
      <w:szCs w:val="20"/>
    </w:rPr>
  </w:style>
  <w:style w:type="paragraph" w:styleId="15">
    <w:name w:val="toc 9"/>
    <w:basedOn w:val="1"/>
    <w:next w:val="1"/>
    <w:unhideWhenUsed/>
    <w:qFormat/>
    <w:uiPriority w:val="39"/>
    <w:pPr>
      <w:ind w:left="1680"/>
      <w:jc w:val="left"/>
    </w:pPr>
    <w:rPr>
      <w:rFonts w:eastAsiaTheme="minorHAnsi"/>
      <w:sz w:val="18"/>
      <w:szCs w:val="18"/>
    </w:rPr>
  </w:style>
  <w:style w:type="paragraph" w:styleId="16">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styleId="19">
    <w:name w:val="HTML Cite"/>
    <w:basedOn w:val="17"/>
    <w:unhideWhenUsed/>
    <w:qFormat/>
    <w:uiPriority w:val="99"/>
    <w:rPr>
      <w:i/>
      <w:iCs/>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Unresolved Mention"/>
    <w:basedOn w:val="17"/>
    <w:unhideWhenUsed/>
    <w:qFormat/>
    <w:uiPriority w:val="99"/>
    <w:rPr>
      <w:color w:val="808080"/>
      <w:shd w:val="clear" w:color="auto" w:fill="E6E6E6"/>
    </w:rPr>
  </w:style>
  <w:style w:type="character" w:customStyle="1" w:styleId="23">
    <w:name w:val="Header Char"/>
    <w:basedOn w:val="17"/>
    <w:link w:val="10"/>
    <w:qFormat/>
    <w:uiPriority w:val="99"/>
    <w:rPr>
      <w:sz w:val="18"/>
      <w:szCs w:val="18"/>
    </w:rPr>
  </w:style>
  <w:style w:type="character" w:customStyle="1" w:styleId="24">
    <w:name w:val="Footer Char"/>
    <w:basedOn w:val="17"/>
    <w:link w:val="9"/>
    <w:qFormat/>
    <w:uiPriority w:val="99"/>
    <w:rPr>
      <w:sz w:val="18"/>
      <w:szCs w:val="18"/>
    </w:rPr>
  </w:style>
  <w:style w:type="paragraph" w:customStyle="1" w:styleId="25">
    <w:name w:val="List Paragraph"/>
    <w:basedOn w:val="1"/>
    <w:qFormat/>
    <w:uiPriority w:val="34"/>
    <w:pPr>
      <w:ind w:firstLine="420" w:firstLineChars="200"/>
    </w:pPr>
  </w:style>
  <w:style w:type="character" w:customStyle="1" w:styleId="26">
    <w:name w:val="Heading 1 Char"/>
    <w:basedOn w:val="17"/>
    <w:link w:val="2"/>
    <w:qFormat/>
    <w:uiPriority w:val="9"/>
    <w:rPr>
      <w:b/>
      <w:bCs/>
      <w:kern w:val="44"/>
      <w:sz w:val="44"/>
      <w:szCs w:val="44"/>
    </w:r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8">
    <w:name w:val="Balloon Text Char"/>
    <w:basedOn w:val="17"/>
    <w:link w:val="8"/>
    <w:semiHidden/>
    <w:qFormat/>
    <w:uiPriority w:val="99"/>
    <w:rPr>
      <w:sz w:val="18"/>
      <w:szCs w:val="18"/>
    </w:rPr>
  </w:style>
  <w:style w:type="character" w:customStyle="1" w:styleId="29">
    <w:name w:val="No Spacing Char"/>
    <w:basedOn w:val="17"/>
    <w:link w:val="30"/>
    <w:qFormat/>
    <w:uiPriority w:val="1"/>
  </w:style>
  <w:style w:type="paragraph" w:customStyle="1" w:styleId="30">
    <w:name w:val="No Spacing"/>
    <w:link w:val="29"/>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1">
    <w:name w:val="TOC 1 Char"/>
    <w:basedOn w:val="29"/>
    <w:link w:val="11"/>
    <w:qFormat/>
    <w:uiPriority w:val="39"/>
    <w:rPr>
      <w:rFonts w:ascii="Times New Roman" w:hAnsi="Times New Roman" w:eastAsia="Times New Roman"/>
      <w:bCs/>
      <w:sz w:val="24"/>
      <w:szCs w:val="20"/>
    </w:rPr>
  </w:style>
  <w:style w:type="character" w:customStyle="1" w:styleId="32">
    <w:name w:val="Heading 2 Char"/>
    <w:basedOn w:val="17"/>
    <w:link w:val="3"/>
    <w:semiHidden/>
    <w:qFormat/>
    <w:uiPriority w:val="9"/>
    <w:rPr>
      <w:rFonts w:asciiTheme="majorHAnsi" w:hAnsiTheme="majorHAnsi" w:eastAsiaTheme="majorEastAsia" w:cstheme="majorBidi"/>
      <w:b/>
      <w:bCs/>
      <w:sz w:val="32"/>
      <w:szCs w:val="32"/>
    </w:rPr>
  </w:style>
  <w:style w:type="character" w:customStyle="1" w:styleId="33">
    <w:name w:val="reference-text"/>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file:///\\localhost\16-17-2\&#35770;&#25991;\13&#32423;&#35770;&#25991;&#30005;&#23376;&#31295;\&#20013;&#33521;&#21512;&#20316;\Application%20Data\Tencent\Users\80183418\QQ\WinTemp\RichOle\~J8SABDP(%25$D%5bVNSSE%7b_@GA.jp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6692</Words>
  <Characters>38148</Characters>
  <Lines>317</Lines>
  <Paragraphs>89</Paragraphs>
  <TotalTime>0</TotalTime>
  <ScaleCrop>false</ScaleCrop>
  <LinksUpToDate>false</LinksUpToDate>
  <CharactersWithSpaces>44751</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2018-09-17T13:25:00Z</dcterms:created>
  <dc:creator>yeye</dc:creator>
  <cp:lastModifiedBy>zhima02</cp:lastModifiedBy>
  <cp:lastPrinted>2018-01-08T21:55:00Z</cp:lastPrinted>
  <dcterms:modified xsi:type="dcterms:W3CDTF">2019-09-24T15:29:11Z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